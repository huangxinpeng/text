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/>
        </w:rPr>
        <w:t>签名算法:</w:t>
      </w:r>
    </w:p>
    <w:p/>
    <w:p>
      <w:r>
        <w:rPr>
          <w:rFonts w:hint="eastAsia"/>
        </w:rPr>
        <w:t>待验证的签名</w:t>
      </w:r>
      <w:r>
        <w:t>=RSA（MD5（待签名串））</w:t>
      </w:r>
    </w:p>
    <w:p/>
    <w:p/>
    <w:p>
      <w:r>
        <w:rPr>
          <w:rFonts w:hint="eastAsia"/>
        </w:rPr>
        <w:t>Post请求：</w:t>
      </w:r>
    </w:p>
    <w:p>
      <w:r>
        <w:t>transdata={"exorderno":"1","transid":"2","appid":"3","waresid":31,"feetype":4,"money":5,</w:t>
      </w:r>
    </w:p>
    <w:p>
      <w:r>
        <w:tab/>
      </w:r>
      <w:r>
        <w:t xml:space="preserve"> * "count":6,"result":0,"transtype":0,"transtime":"2012-12-12</w:t>
      </w:r>
    </w:p>
    <w:p>
      <w:r>
        <w:tab/>
      </w:r>
      <w:r>
        <w:t xml:space="preserve"> * 12:11:10","cpprivate":"7","paytype":1}&amp;sign=d91cbc584316b9d99919921a9</w:t>
      </w:r>
    </w:p>
    <w:p/>
    <w:p/>
    <w:p>
      <w:r>
        <w:t>public static String genSign(String transdata, String key) {</w:t>
      </w:r>
    </w:p>
    <w:p>
      <w:r>
        <w:tab/>
      </w:r>
      <w:r>
        <w:tab/>
      </w:r>
      <w:r>
        <w:t>String sign = "";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// 获取privatekey和modkey</w:t>
      </w:r>
    </w:p>
    <w:p>
      <w:r>
        <w:tab/>
      </w:r>
      <w:r>
        <w:tab/>
      </w:r>
      <w:r>
        <w:tab/>
      </w:r>
      <w:r>
        <w:t>String decodeBaseStr = Base64.decode(key);</w:t>
      </w:r>
    </w:p>
    <w:p/>
    <w:p>
      <w:r>
        <w:tab/>
      </w:r>
      <w:r>
        <w:tab/>
      </w:r>
      <w:r>
        <w:tab/>
      </w:r>
      <w:r>
        <w:t>String[] decodeBaseVec = decodeBaseStr.replace('+', '#').split("#");</w:t>
      </w:r>
    </w:p>
    <w:p/>
    <w:p>
      <w:r>
        <w:tab/>
      </w:r>
      <w:r>
        <w:tab/>
      </w:r>
      <w:r>
        <w:tab/>
      </w:r>
      <w:r>
        <w:t>String privateKey = decodeBaseVec[0];</w:t>
      </w:r>
    </w:p>
    <w:p>
      <w:r>
        <w:tab/>
      </w:r>
      <w:r>
        <w:tab/>
      </w:r>
      <w:r>
        <w:tab/>
      </w:r>
      <w:r>
        <w:t>String modkey = decodeBaseVec[1];</w:t>
      </w:r>
    </w:p>
    <w:p/>
    <w:p>
      <w:r>
        <w:tab/>
      </w:r>
      <w:r>
        <w:tab/>
      </w:r>
      <w:r>
        <w:tab/>
      </w:r>
      <w:r>
        <w:t>// 生成sign的规则是先md5,再rsa</w:t>
      </w:r>
    </w:p>
    <w:p>
      <w:r>
        <w:tab/>
      </w:r>
      <w:r>
        <w:tab/>
      </w:r>
      <w:r>
        <w:tab/>
      </w:r>
      <w:r>
        <w:t>String md5Str = MD5.md5Digest(transdata);</w:t>
      </w:r>
    </w:p>
    <w:p/>
    <w:p>
      <w:r>
        <w:tab/>
      </w:r>
      <w:r>
        <w:tab/>
      </w:r>
      <w:r>
        <w:tab/>
      </w:r>
      <w:r>
        <w:t>sign = RSAUtil.encrypt(md5Str, new BigInteger(privateKey),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BigInteger(modkey));</w:t>
      </w:r>
    </w:p>
    <w:p/>
    <w:p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sign;</w:t>
      </w:r>
    </w:p>
    <w:p>
      <w:r>
        <w:rPr>
          <w:rFonts w:hint="eastAsia"/>
        </w:rPr>
        <w:t>｝</w:t>
      </w:r>
    </w:p>
    <w:p>
      <w:r>
        <w:tab/>
      </w:r>
    </w:p>
    <w:p/>
    <w:p>
      <w:r>
        <w:rPr>
          <w:rFonts w:hint="eastAsia"/>
        </w:rPr>
        <w:t>在线端发往管理端：</w:t>
      </w:r>
    </w:p>
    <w:p/>
    <w:p>
      <w:r>
        <w:rPr>
          <w:rFonts w:hint="eastAsia"/>
        </w:rPr>
        <w:t>接口一、</w:t>
      </w:r>
      <w:r>
        <w:rPr>
          <w:rFonts w:hint="eastAsia"/>
          <w:color w:val="FF0000"/>
        </w:rPr>
        <w:t xml:space="preserve">企业用户发起认证 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【huo】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</w:t>
            </w:r>
            <w:r>
              <w:t>B001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custName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industryType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所属行业代码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regDate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tring（8）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成立时间,形如YYYYMMDD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</w:t>
            </w:r>
            <w:r>
              <w:rPr>
                <w:rFonts w:hint="eastAsia"/>
              </w:rPr>
              <w:t>egCapital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regAddr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linkman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linkTel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联系电话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接口二、</w:t>
      </w:r>
      <w:r>
        <w:rPr>
          <w:rFonts w:hint="eastAsia"/>
          <w:color w:val="FF0000"/>
        </w:rPr>
        <w:t>应收账款转让申请  [huo]</w:t>
      </w:r>
      <w:r>
        <w:rPr>
          <w:rFonts w:hint="eastAsia" w:eastAsia="宋体"/>
          <w:color w:val="FF0000"/>
        </w:rPr>
        <w:t xml:space="preserve"> 张楚杰</w:t>
      </w:r>
    </w:p>
    <w:p/>
    <w:p>
      <w:pPr>
        <w:rPr>
          <w:ins w:id="0" w:author="Administrator" w:date="2017-10-20T18:24:41Z"/>
          <w:rFonts w:hint="eastAsia" w:eastAsia="宋体"/>
          <w:lang w:val="en-US" w:eastAsia="zh-CN"/>
        </w:rPr>
      </w:pPr>
      <w:ins w:id="1" w:author="Administrator" w:date="2017-10-20T18:24:43Z">
        <w:r>
          <w:rPr>
            <w:rFonts w:hint="eastAsia" w:eastAsia="宋体"/>
            <w:lang w:val="en-US" w:eastAsia="zh-CN"/>
          </w:rPr>
          <w:t>U</w:t>
        </w:r>
      </w:ins>
      <w:ins w:id="2" w:author="Administrator" w:date="2017-10-20T18:24:44Z">
        <w:r>
          <w:rPr>
            <w:rFonts w:hint="eastAsia" w:eastAsia="宋体"/>
            <w:lang w:val="en-US" w:eastAsia="zh-CN"/>
          </w:rPr>
          <w:t>rl</w:t>
        </w:r>
      </w:ins>
      <w:ins w:id="3" w:author="Administrator" w:date="2017-10-20T18:24:45Z">
        <w:r>
          <w:rPr>
            <w:rFonts w:hint="eastAsia" w:eastAsia="宋体"/>
            <w:lang w:val="en-US" w:eastAsia="zh-CN"/>
          </w:rPr>
          <w:t>:</w:t>
        </w:r>
      </w:ins>
      <w:ins w:id="4" w:author="Administrator" w:date="2017-10-20T18:25:05Z">
        <w:r>
          <w:rPr>
            <w:rFonts w:hint="eastAsia" w:eastAsia="宋体"/>
            <w:lang w:val="en-US" w:eastAsia="zh-CN"/>
          </w:rPr>
          <w:t>/usermng/appliTransferDebt</w:t>
        </w:r>
      </w:ins>
      <w:ins w:id="5" w:author="Administrator" w:date="2017-10-20T18:25:43Z">
        <w:r>
          <w:rPr>
            <w:rFonts w:hint="eastAsia" w:eastAsia="宋体"/>
            <w:lang w:val="en-US" w:eastAsia="zh-CN"/>
          </w:rPr>
          <w:t>/</w:t>
        </w:r>
      </w:ins>
      <w:ins w:id="6" w:author="Administrator" w:date="2017-10-20T18:25:47Z">
        <w:r>
          <w:rPr>
            <w:rFonts w:hint="eastAsia" w:eastAsia="宋体"/>
            <w:lang w:val="en-US" w:eastAsia="zh-CN"/>
          </w:rPr>
          <w:t>application</w:t>
        </w:r>
      </w:ins>
      <w:ins w:id="7" w:author="Administrator" w:date="2017-10-20T18:31:43Z">
        <w:r>
          <w:rPr>
            <w:rFonts w:hint="eastAsia" w:eastAsia="宋体"/>
            <w:lang w:val="en-US" w:eastAsia="zh-CN"/>
          </w:rPr>
          <w:t xml:space="preserve"> </w:t>
        </w:r>
      </w:ins>
      <w:ins w:id="8" w:author="Administrator" w:date="2017-10-20T18:31:44Z">
        <w:r>
          <w:rPr>
            <w:rFonts w:hint="eastAsia" w:eastAsia="宋体"/>
            <w:lang w:val="en-US" w:eastAsia="zh-CN"/>
          </w:rPr>
          <w:t>，请求：post， 数据格式： json</w:t>
        </w:r>
      </w:ins>
    </w:p>
    <w:p>
      <w:r>
        <w:rPr>
          <w:rFonts w:hint="eastAsia"/>
        </w:rPr>
        <w:t>请求参数：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transCode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</w:t>
            </w:r>
            <w:r>
              <w:t>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debt</w:t>
            </w:r>
            <w:r>
              <w:rPr>
                <w:rFonts w:hint="eastAsia"/>
                <w:highlight w:val="yellow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</w:t>
            </w:r>
            <w:r>
              <w:rPr>
                <w:rFonts w:hint="eastAsia"/>
              </w:rPr>
              <w:t>illsNo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billsType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cnameBuyer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</w:t>
            </w:r>
            <w:r>
              <w:t>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billsAmountView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prepayAmt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预付款金额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paidAmt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已付金额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damageAmt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billsEndDate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>
      <w:r>
        <w:rPr>
          <w:rFonts w:hint="eastAsia"/>
        </w:rPr>
        <w:t>接口三、</w:t>
      </w:r>
      <w:r>
        <w:rPr>
          <w:rFonts w:hint="eastAsia"/>
          <w:color w:val="FF0000"/>
        </w:rPr>
        <w:t>客户融资申请</w:t>
      </w:r>
      <w:r>
        <w:rPr>
          <w:rFonts w:hint="eastAsia" w:eastAsia="宋体"/>
          <w:color w:val="FF0000"/>
        </w:rPr>
        <w:t>=</w:t>
      </w:r>
      <w:r>
        <w:rPr>
          <w:rFonts w:hint="eastAsia"/>
          <w:color w:val="FF0000"/>
        </w:rPr>
        <w:t>放款申请[fengj]</w:t>
      </w:r>
      <w:r>
        <w:rPr>
          <w:rFonts w:hint="eastAsia" w:eastAsia="宋体"/>
          <w:color w:val="FF0000"/>
        </w:rPr>
        <w:t xml:space="preserve"> 游世欣 </w:t>
      </w:r>
    </w:p>
    <w:p/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loanAmt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申请融资金额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loan</w:t>
            </w:r>
            <w:r>
              <w:t>Use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融资用途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接口四、可融资金额查询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availableAmt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可融资金额</w:t>
            </w:r>
          </w:p>
        </w:tc>
      </w:tr>
    </w:tbl>
    <w:p/>
    <w:p/>
    <w:p>
      <w:r>
        <w:rPr>
          <w:rFonts w:hint="eastAsia"/>
        </w:rPr>
        <w:t>接口五、</w:t>
      </w:r>
      <w:r>
        <w:rPr>
          <w:rFonts w:hint="eastAsia"/>
          <w:color w:val="FF0000"/>
        </w:rPr>
        <w:t>保理合同查询 [wei]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hint="eastAsia" w:eastAsia="宋体"/>
          <w:lang w:val="en-US" w:eastAsia="zh-CN"/>
        </w:rPr>
      </w:pPr>
      <w:ins w:id="9" w:author="Administrator" w:date="2017-10-20T18:26:22Z">
        <w:r>
          <w:rPr>
            <w:rFonts w:hint="eastAsia" w:eastAsia="宋体"/>
            <w:lang w:val="en-US" w:eastAsia="zh-CN"/>
          </w:rPr>
          <w:t>Ur</w:t>
        </w:r>
      </w:ins>
      <w:ins w:id="10" w:author="Administrator" w:date="2017-10-20T18:26:24Z">
        <w:r>
          <w:rPr>
            <w:rFonts w:hint="eastAsia" w:eastAsia="宋体"/>
            <w:lang w:val="en-US" w:eastAsia="zh-CN"/>
          </w:rPr>
          <w:t>l</w:t>
        </w:r>
      </w:ins>
      <w:ins w:id="11" w:author="Administrator" w:date="2017-10-20T18:26:25Z">
        <w:r>
          <w:rPr>
            <w:rFonts w:hint="eastAsia" w:eastAsia="宋体"/>
            <w:lang w:val="en-US" w:eastAsia="zh-CN"/>
          </w:rPr>
          <w:t>:</w:t>
        </w:r>
      </w:ins>
      <w:ins w:id="12" w:author="Administrator" w:date="2017-10-20T18:26:29Z">
        <w:r>
          <w:rPr>
            <w:rFonts w:hint="eastAsia" w:eastAsia="宋体"/>
            <w:lang w:val="en-US" w:eastAsia="zh-CN"/>
          </w:rPr>
          <w:t>/usermng/contract</w:t>
        </w:r>
      </w:ins>
      <w:ins w:id="13" w:author="Administrator" w:date="2017-10-20T18:26:30Z">
        <w:r>
          <w:rPr>
            <w:rFonts w:hint="eastAsia" w:eastAsia="宋体"/>
            <w:lang w:val="en-US" w:eastAsia="zh-CN"/>
          </w:rPr>
          <w:t>/</w:t>
        </w:r>
      </w:ins>
      <w:ins w:id="14" w:author="Administrator" w:date="2017-10-20T18:26:38Z">
        <w:r>
          <w:rPr>
            <w:rFonts w:hint="eastAsia" w:eastAsia="宋体"/>
            <w:lang w:val="en-US" w:eastAsia="zh-CN"/>
          </w:rPr>
          <w:t>limit</w:t>
        </w:r>
      </w:ins>
      <w:ins w:id="15" w:author="Administrator" w:date="2017-10-20T18:31:34Z">
        <w:r>
          <w:rPr>
            <w:rFonts w:hint="eastAsia" w:eastAsia="宋体"/>
            <w:lang w:val="en-US" w:eastAsia="zh-CN"/>
          </w:rPr>
          <w:t xml:space="preserve">  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合同状态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contList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mastContno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cnameSeller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卖方客户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startDate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endDate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</w:tbl>
    <w:p/>
    <w:p/>
    <w:p>
      <w:r>
        <w:rPr>
          <w:rFonts w:hint="eastAsia"/>
        </w:rPr>
        <w:t>接口六、</w:t>
      </w:r>
      <w:r>
        <w:rPr>
          <w:rFonts w:hint="eastAsia"/>
          <w:color w:val="FF0000"/>
        </w:rPr>
        <w:t>客户认证状态通知</w:t>
      </w:r>
      <w:r>
        <w:rPr>
          <w:rFonts w:hint="eastAsia"/>
        </w:rPr>
        <w:t xml:space="preserve">（通知类） </w:t>
      </w:r>
      <w:r>
        <w:rPr>
          <w:rFonts w:hint="eastAsia"/>
          <w:color w:val="FF0000"/>
        </w:rPr>
        <w:t xml:space="preserve"> [huo]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认证状态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</w:tbl>
    <w:p/>
    <w:p/>
    <w:p>
      <w:r>
        <w:rPr>
          <w:rFonts w:hint="eastAsia"/>
        </w:rPr>
        <w:t xml:space="preserve">接口七、交易进度查询 </w:t>
      </w:r>
      <w:r>
        <w:rPr>
          <w:rFonts w:hint="eastAsia"/>
          <w:color w:val="FF0000"/>
        </w:rPr>
        <w:t>[feng]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approveStatus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审批状态</w:t>
            </w:r>
          </w:p>
          <w:p>
            <w:r>
              <w:rPr>
                <w:rFonts w:hint="eastAsia"/>
              </w:rPr>
              <w:t>01-审批中</w:t>
            </w:r>
          </w:p>
          <w:p>
            <w:r>
              <w:rPr>
                <w:rFonts w:hint="eastAsia"/>
              </w:rPr>
              <w:t>02-审批通过</w:t>
            </w:r>
          </w:p>
          <w:p>
            <w:r>
              <w:rPr>
                <w:rFonts w:hint="eastAsia"/>
              </w:rPr>
              <w:t>03-审批不通过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  <w:vAlign w:val="bottom"/>
          </w:tcPr>
          <w:p>
            <w:r>
              <w:rPr>
                <w:rFonts w:hint="eastAsia"/>
              </w:rPr>
              <w:t>appliType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  <w:vAlign w:val="bottom"/>
          </w:tcPr>
          <w:p>
            <w:r>
              <w:rPr>
                <w:rFonts w:hint="eastAsia"/>
              </w:rPr>
              <w:t>approveDate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最后审批时间</w:t>
            </w:r>
          </w:p>
        </w:tc>
      </w:tr>
    </w:tbl>
    <w:p/>
    <w:p/>
    <w:p>
      <w:r>
        <w:rPr>
          <w:rFonts w:hint="eastAsia"/>
        </w:rPr>
        <w:t>接口八、</w:t>
      </w:r>
      <w:r>
        <w:rPr>
          <w:rFonts w:hint="eastAsia"/>
          <w:color w:val="FF0000"/>
        </w:rPr>
        <w:t>还款计划/借据信息查询  [zhang]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hint="eastAsia" w:eastAsia="宋体"/>
          <w:lang w:val="en-US" w:eastAsia="zh-CN"/>
        </w:rPr>
      </w:pPr>
      <w:ins w:id="16" w:author="Administrator" w:date="2017-10-20T18:26:48Z">
        <w:r>
          <w:rPr>
            <w:rFonts w:hint="eastAsia" w:eastAsia="宋体"/>
            <w:lang w:val="en-US" w:eastAsia="zh-CN"/>
          </w:rPr>
          <w:t>U</w:t>
        </w:r>
      </w:ins>
      <w:ins w:id="17" w:author="Administrator" w:date="2017-10-20T18:26:49Z">
        <w:r>
          <w:rPr>
            <w:rFonts w:hint="eastAsia" w:eastAsia="宋体"/>
            <w:lang w:val="en-US" w:eastAsia="zh-CN"/>
          </w:rPr>
          <w:t>rl</w:t>
        </w:r>
      </w:ins>
      <w:ins w:id="18" w:author="Administrator" w:date="2017-10-20T18:26:50Z">
        <w:r>
          <w:rPr>
            <w:rFonts w:hint="eastAsia" w:eastAsia="宋体"/>
            <w:lang w:val="en-US" w:eastAsia="zh-CN"/>
          </w:rPr>
          <w:t>:</w:t>
        </w:r>
      </w:ins>
      <w:ins w:id="19" w:author="Administrator" w:date="2017-10-20T18:28:59Z">
        <w:r>
          <w:rPr>
            <w:rFonts w:hint="eastAsia" w:eastAsia="宋体"/>
            <w:lang w:val="en-US" w:eastAsia="zh-CN"/>
          </w:rPr>
          <w:t>/integratedquery</w:t>
        </w:r>
      </w:ins>
      <w:ins w:id="20" w:author="Administrator" w:date="2017-10-20T18:29:00Z">
        <w:r>
          <w:rPr>
            <w:rFonts w:hint="eastAsia" w:eastAsia="宋体"/>
            <w:lang w:val="en-US" w:eastAsia="zh-CN"/>
          </w:rPr>
          <w:t>/</w:t>
        </w:r>
      </w:ins>
      <w:ins w:id="21" w:author="Administrator" w:date="2017-10-20T18:29:08Z">
        <w:r>
          <w:rPr>
            <w:rFonts w:hint="eastAsia" w:eastAsia="宋体"/>
            <w:lang w:val="en-US" w:eastAsia="zh-CN"/>
          </w:rPr>
          <w:t>iouquery</w:t>
        </w:r>
      </w:ins>
      <w:ins w:id="22" w:author="Administrator" w:date="2017-10-20T18:31:22Z">
        <w:r>
          <w:rPr>
            <w:rFonts w:hint="eastAsia" w:eastAsia="宋体"/>
            <w:lang w:val="en-US" w:eastAsia="zh-CN"/>
          </w:rPr>
          <w:t>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3" w:author="Administrator" w:date="2017-10-20T17:16:44Z">
          <w:tblPr>
            <w:tblStyle w:val="7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425"/>
        <w:gridCol w:w="1723"/>
        <w:gridCol w:w="2074"/>
        <w:gridCol w:w="2074"/>
        <w:tblGridChange w:id="24">
          <w:tblGrid>
            <w:gridCol w:w="2074"/>
            <w:gridCol w:w="2074"/>
            <w:gridCol w:w="2074"/>
            <w:gridCol w:w="2074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26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23" w:type="dxa"/>
            <w:tcPrChange w:id="27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  <w:tcPrChange w:id="28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  <w:tcPrChange w:id="29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0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31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1723" w:type="dxa"/>
            <w:tcPrChange w:id="32" w:author="Administrator" w:date="2017-10-20T17:16:44Z">
              <w:tcPr>
                <w:tcW w:w="2074" w:type="dxa"/>
              </w:tcPr>
            </w:tcPrChange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  <w:tcPrChange w:id="33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  <w:tcPrChange w:id="34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36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1723" w:type="dxa"/>
            <w:tcPrChange w:id="37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PrChange w:id="38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  <w:tcPrChange w:id="39" w:author="Administrator" w:date="2017-10-20T17:16:44Z">
              <w:tcPr>
                <w:tcW w:w="2074" w:type="dxa"/>
              </w:tcPr>
            </w:tcPrChange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40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41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 w:eastAsia="宋体"/>
              </w:rPr>
              <w:t>r</w:t>
            </w:r>
            <w:r>
              <w:rPr>
                <w:rFonts w:hint="eastAsia"/>
              </w:rPr>
              <w:t>epayPlanList</w:t>
            </w:r>
          </w:p>
        </w:tc>
        <w:tc>
          <w:tcPr>
            <w:tcW w:w="1723" w:type="dxa"/>
            <w:tcPrChange w:id="42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list</w:t>
            </w:r>
          </w:p>
        </w:tc>
        <w:tc>
          <w:tcPr>
            <w:tcW w:w="2074" w:type="dxa"/>
            <w:tcPrChange w:id="43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44" w:author="Administrator" w:date="2017-10-20T17:16:44Z">
              <w:tcPr>
                <w:tcW w:w="2074" w:type="dxa"/>
              </w:tcPr>
            </w:tcPrChange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4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46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mastContno</w:t>
            </w:r>
          </w:p>
        </w:tc>
        <w:tc>
          <w:tcPr>
            <w:tcW w:w="1723" w:type="dxa"/>
            <w:tcPrChange w:id="47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48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49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借据号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0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51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lnciAmt</w:t>
            </w:r>
          </w:p>
        </w:tc>
        <w:tc>
          <w:tcPr>
            <w:tcW w:w="1723" w:type="dxa"/>
            <w:tcPrChange w:id="52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53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54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借据金额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56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loanDate</w:t>
            </w:r>
          </w:p>
        </w:tc>
        <w:tc>
          <w:tcPr>
            <w:tcW w:w="1723" w:type="dxa"/>
            <w:tcPrChange w:id="57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58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59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放款日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0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61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payEndDate</w:t>
            </w:r>
          </w:p>
        </w:tc>
        <w:tc>
          <w:tcPr>
            <w:tcW w:w="1723" w:type="dxa"/>
            <w:tcPrChange w:id="62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63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64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66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loanEndDate</w:t>
            </w:r>
          </w:p>
        </w:tc>
        <w:tc>
          <w:tcPr>
            <w:tcW w:w="1723" w:type="dxa"/>
            <w:tcPrChange w:id="67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68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69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最迟还款日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0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71" w:author="Administrator" w:date="2017-10-20T17:16:44Z">
              <w:tcPr>
                <w:tcW w:w="2074" w:type="dxa"/>
              </w:tcPr>
            </w:tcPrChange>
          </w:tcPr>
          <w:p>
            <w:r>
              <w:t>LNCI_BAL</w:t>
            </w:r>
          </w:p>
        </w:tc>
        <w:tc>
          <w:tcPr>
            <w:tcW w:w="1723" w:type="dxa"/>
            <w:tcPrChange w:id="72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73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74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借据余额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5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76" w:author="Administrator" w:date="2017-10-20T17:16:44Z">
              <w:tcPr>
                <w:tcW w:w="2074" w:type="dxa"/>
              </w:tcPr>
            </w:tcPrChange>
          </w:tcPr>
          <w:p>
            <w:ins w:id="77" w:author="huo" w:date="2017-10-20T17:09:00Z">
              <w:r>
                <w:rPr/>
                <w:t>totalAmt</w:t>
              </w:r>
            </w:ins>
          </w:p>
        </w:tc>
        <w:tc>
          <w:tcPr>
            <w:tcW w:w="1723" w:type="dxa"/>
            <w:tcPrChange w:id="78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79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80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已还利息金额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81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82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1723" w:type="dxa"/>
            <w:tcPrChange w:id="83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84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85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利率（%）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86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87" w:author="Administrator" w:date="2017-10-20T17:16:44Z">
              <w:tcPr>
                <w:tcW w:w="2074" w:type="dxa"/>
              </w:tcPr>
            </w:tcPrChange>
          </w:tcPr>
          <w:p>
            <w:ins w:id="88" w:author="Administrator" w:date="2017-10-20T17:16:39Z">
              <w:r>
                <w:rPr>
                  <w:rFonts w:hint="eastAsia"/>
                </w:rPr>
                <w:t>actualAccountCost</w:t>
              </w:r>
            </w:ins>
          </w:p>
        </w:tc>
        <w:tc>
          <w:tcPr>
            <w:tcW w:w="1723" w:type="dxa"/>
            <w:tcPrChange w:id="89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90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91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已还账户管理费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92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93" w:author="Administrator" w:date="2017-10-20T17:16:44Z">
              <w:tcPr>
                <w:tcW w:w="2074" w:type="dxa"/>
              </w:tcPr>
            </w:tcPrChange>
          </w:tcPr>
          <w:p>
            <w:ins w:id="94" w:author="Administrator" w:date="2017-10-20T17:17:43Z">
              <w:r>
                <w:rPr>
                  <w:rFonts w:hint="eastAsia"/>
                </w:rPr>
                <w:t>actualGuaranteeCost</w:t>
              </w:r>
            </w:ins>
          </w:p>
        </w:tc>
        <w:tc>
          <w:tcPr>
            <w:tcW w:w="1723" w:type="dxa"/>
            <w:tcPrChange w:id="95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96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97" w:author="Administrator" w:date="2017-10-20T17:16:44Z">
              <w:tcPr>
                <w:tcW w:w="2074" w:type="dxa"/>
              </w:tcPr>
            </w:tcPrChange>
          </w:tcPr>
          <w:p>
            <w:r>
              <w:rPr>
                <w:rFonts w:hint="eastAsia"/>
              </w:rPr>
              <w:t>已还担保服务费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98" w:author="Administrator" w:date="2017-10-20T17:16:4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425" w:type="dxa"/>
            <w:tcPrChange w:id="99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1723" w:type="dxa"/>
            <w:tcPrChange w:id="100" w:author="Administrator" w:date="2017-10-20T17:16:44Z">
              <w:tcPr>
                <w:tcW w:w="2074" w:type="dxa"/>
              </w:tcPr>
            </w:tcPrChange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  <w:tcPrChange w:id="101" w:author="Administrator" w:date="2017-10-20T17:16:44Z">
              <w:tcPr>
                <w:tcW w:w="2074" w:type="dxa"/>
              </w:tcPr>
            </w:tcPrChange>
          </w:tcPr>
          <w:p/>
        </w:tc>
        <w:tc>
          <w:tcPr>
            <w:tcW w:w="2074" w:type="dxa"/>
            <w:tcPrChange w:id="102" w:author="Administrator" w:date="2017-10-20T17:16:44Z">
              <w:tcPr>
                <w:tcW w:w="2074" w:type="dxa"/>
              </w:tcPr>
            </w:tcPrChange>
          </w:tcPr>
          <w:p>
            <w:del w:id="103" w:author="huo" w:date="2017-10-20T17:08:00Z">
              <w:r>
                <w:rPr>
                  <w:rFonts w:hint="eastAsia"/>
                </w:rPr>
                <w:delText>已还保理服务费</w:delText>
              </w:r>
            </w:del>
          </w:p>
        </w:tc>
      </w:tr>
    </w:tbl>
    <w:p/>
    <w:p>
      <w:r>
        <w:rPr>
          <w:rFonts w:hint="eastAsia"/>
        </w:rPr>
        <w:t>接口九、</w:t>
      </w:r>
      <w:r>
        <w:rPr>
          <w:rFonts w:hint="eastAsia"/>
          <w:color w:val="FF0000"/>
        </w:rPr>
        <w:t>还款记录查询  [zhang]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hint="eastAsia" w:eastAsia="宋体"/>
          <w:lang w:val="en-US" w:eastAsia="zh-CN"/>
        </w:rPr>
      </w:pPr>
      <w:ins w:id="104" w:author="Administrator" w:date="2017-10-20T18:29:15Z">
        <w:r>
          <w:rPr>
            <w:rFonts w:hint="eastAsia" w:eastAsia="宋体"/>
            <w:lang w:val="en-US" w:eastAsia="zh-CN"/>
          </w:rPr>
          <w:t>Ur</w:t>
        </w:r>
      </w:ins>
      <w:ins w:id="105" w:author="Administrator" w:date="2017-10-20T18:29:16Z">
        <w:r>
          <w:rPr>
            <w:rFonts w:hint="eastAsia" w:eastAsia="宋体"/>
            <w:lang w:val="en-US" w:eastAsia="zh-CN"/>
          </w:rPr>
          <w:t>l</w:t>
        </w:r>
      </w:ins>
      <w:ins w:id="106" w:author="Administrator" w:date="2017-10-20T18:29:17Z">
        <w:r>
          <w:rPr>
            <w:rFonts w:hint="eastAsia" w:eastAsia="宋体"/>
            <w:lang w:val="en-US" w:eastAsia="zh-CN"/>
          </w:rPr>
          <w:t>:</w:t>
        </w:r>
      </w:ins>
      <w:ins w:id="107" w:author="Administrator" w:date="2017-10-20T18:29:38Z">
        <w:r>
          <w:rPr>
            <w:rFonts w:hint="eastAsia" w:eastAsia="宋体"/>
            <w:lang w:val="en-US" w:eastAsia="zh-CN"/>
          </w:rPr>
          <w:t>/integratedquery/</w:t>
        </w:r>
      </w:ins>
      <w:ins w:id="108" w:author="Administrator" w:date="2017-10-20T18:29:55Z">
        <w:r>
          <w:rPr>
            <w:rFonts w:hint="eastAsia" w:eastAsia="宋体"/>
            <w:lang w:val="en-US" w:eastAsia="zh-CN"/>
          </w:rPr>
          <w:t>payment-history</w:t>
        </w:r>
      </w:ins>
      <w:ins w:id="109" w:author="Administrator" w:date="2017-10-20T18:31:08Z">
        <w:r>
          <w:rPr>
            <w:rFonts w:hint="eastAsia" w:eastAsia="宋体"/>
            <w:lang w:val="en-US" w:eastAsia="zh-CN"/>
          </w:rPr>
          <w:t>，</w:t>
        </w:r>
      </w:ins>
      <w:ins w:id="110" w:author="Administrator" w:date="2017-10-20T18:30:54Z">
        <w:r>
          <w:rPr>
            <w:rFonts w:hint="eastAsia" w:eastAsia="宋体"/>
            <w:lang w:val="en-US" w:eastAsia="zh-CN"/>
          </w:rPr>
          <w:t>请求</w:t>
        </w:r>
      </w:ins>
      <w:ins w:id="111" w:author="Administrator" w:date="2017-10-20T18:30:55Z">
        <w:r>
          <w:rPr>
            <w:rFonts w:hint="eastAsia" w:eastAsia="宋体"/>
            <w:lang w:val="en-US" w:eastAsia="zh-CN"/>
          </w:rPr>
          <w:t>：</w:t>
        </w:r>
      </w:ins>
      <w:ins w:id="112" w:author="Administrator" w:date="2017-10-20T18:30:07Z">
        <w:r>
          <w:rPr>
            <w:rFonts w:hint="eastAsia" w:eastAsia="宋体"/>
            <w:lang w:val="en-US" w:eastAsia="zh-CN"/>
          </w:rPr>
          <w:t>po</w:t>
        </w:r>
      </w:ins>
      <w:ins w:id="113" w:author="Administrator" w:date="2017-10-20T18:30:08Z">
        <w:r>
          <w:rPr>
            <w:rFonts w:hint="eastAsia" w:eastAsia="宋体"/>
            <w:lang w:val="en-US" w:eastAsia="zh-CN"/>
          </w:rPr>
          <w:t>st</w:t>
        </w:r>
      </w:ins>
      <w:ins w:id="114" w:author="Administrator" w:date="2017-10-20T18:31:12Z">
        <w:r>
          <w:rPr>
            <w:rFonts w:hint="eastAsia" w:eastAsia="宋体"/>
            <w:lang w:val="en-US" w:eastAsia="zh-CN"/>
          </w:rPr>
          <w:t>，</w:t>
        </w:r>
      </w:ins>
      <w:ins w:id="115" w:author="Administrator" w:date="2017-10-20T18:30:56Z">
        <w:r>
          <w:rPr>
            <w:rFonts w:hint="eastAsia" w:eastAsia="宋体"/>
            <w:lang w:val="en-US" w:eastAsia="zh-CN"/>
          </w:rPr>
          <w:t xml:space="preserve"> </w:t>
        </w:r>
      </w:ins>
      <w:ins w:id="116" w:author="Administrator" w:date="2017-10-20T18:30:59Z">
        <w:r>
          <w:rPr>
            <w:rFonts w:hint="eastAsia" w:eastAsia="宋体"/>
            <w:lang w:val="en-US" w:eastAsia="zh-CN"/>
          </w:rPr>
          <w:t>数据</w:t>
        </w:r>
      </w:ins>
      <w:ins w:id="117" w:author="Administrator" w:date="2017-10-20T18:31:01Z">
        <w:r>
          <w:rPr>
            <w:rFonts w:hint="eastAsia" w:eastAsia="宋体"/>
            <w:lang w:val="en-US" w:eastAsia="zh-CN"/>
          </w:rPr>
          <w:t>格式</w:t>
        </w:r>
      </w:ins>
      <w:ins w:id="118" w:author="Administrator" w:date="2017-10-20T18:31:02Z">
        <w:r>
          <w:rPr>
            <w:rFonts w:hint="eastAsia" w:eastAsia="宋体"/>
            <w:lang w:val="en-US" w:eastAsia="zh-CN"/>
          </w:rPr>
          <w:t>：</w:t>
        </w:r>
      </w:ins>
      <w:ins w:id="119" w:author="Administrator" w:date="2017-10-20T18:30:33Z">
        <w:r>
          <w:rPr>
            <w:rFonts w:hint="eastAsia" w:eastAsia="宋体"/>
            <w:lang w:val="en-US" w:eastAsia="zh-CN"/>
          </w:rPr>
          <w:t xml:space="preserve"> </w:t>
        </w:r>
      </w:ins>
      <w:ins w:id="120" w:author="Administrator" w:date="2017-10-20T18:30:34Z">
        <w:r>
          <w:rPr>
            <w:rFonts w:hint="eastAsia" w:eastAsia="宋体"/>
            <w:lang w:val="en-US" w:eastAsia="zh-CN"/>
          </w:rPr>
          <w:t>j</w:t>
        </w:r>
      </w:ins>
      <w:ins w:id="121" w:author="Administrator" w:date="2017-10-20T18:30:35Z">
        <w:r>
          <w:rPr>
            <w:rFonts w:hint="eastAsia" w:eastAsia="宋体"/>
            <w:lang w:val="en-US" w:eastAsia="zh-CN"/>
          </w:rPr>
          <w:t>son</w:t>
        </w:r>
      </w:ins>
    </w:p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debetNo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借据号/提款合同号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78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8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178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178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/>
        </w:tc>
        <w:tc>
          <w:tcPr>
            <w:tcW w:w="178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list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repayDate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repayAmount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repayCapital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还本金金额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repayInterest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repayGraceAmt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还宽限期利息金额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repayOverdueAmt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还逾期利息金额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repayAccountCost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还账户管理费金额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repayAssureCost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还担保服务费金额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/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rPr>
          <w:color w:val="FF0000"/>
        </w:rPr>
      </w:pPr>
      <w:r>
        <w:rPr>
          <w:rFonts w:hint="eastAsia"/>
        </w:rPr>
        <w:t>接口十、</w:t>
      </w:r>
      <w:r>
        <w:rPr>
          <w:rFonts w:hint="eastAsia"/>
          <w:color w:val="FF0000"/>
        </w:rPr>
        <w:t>应收账款查询（已转让） [wei]</w:t>
      </w:r>
      <w:r>
        <w:rPr>
          <w:rFonts w:hint="eastAsia" w:eastAsia="宋体"/>
          <w:color w:val="FF0000"/>
        </w:rPr>
        <w:t>张楚杰</w:t>
      </w:r>
    </w:p>
    <w:p>
      <w:ins w:id="122" w:author="Administrator" w:date="2017-10-20T18:31:59Z">
        <w:r>
          <w:rPr>
            <w:rFonts w:hint="eastAsia" w:eastAsia="宋体"/>
            <w:lang w:val="en-US" w:eastAsia="zh-CN"/>
          </w:rPr>
          <w:t>Url:/integratedquery/</w:t>
        </w:r>
      </w:ins>
      <w:ins w:id="123" w:author="Administrator" w:date="2017-10-20T18:32:12Z">
        <w:r>
          <w:rPr>
            <w:rFonts w:hint="eastAsia" w:eastAsia="宋体"/>
            <w:lang w:val="en-US" w:eastAsia="zh-CN"/>
          </w:rPr>
          <w:t>query</w:t>
        </w:r>
      </w:ins>
      <w:ins w:id="124" w:author="Administrator" w:date="2017-10-20T18:31:59Z">
        <w:r>
          <w:rPr>
            <w:rFonts w:hint="eastAsia" w:eastAsia="宋体"/>
            <w:lang w:val="en-US" w:eastAsia="zh-CN"/>
          </w:rPr>
          <w:t>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应收账款状态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debtBase</w:t>
            </w:r>
          </w:p>
        </w:tc>
        <w:tc>
          <w:tcPr>
            <w:tcW w:w="2074" w:type="dxa"/>
          </w:tcPr>
          <w:p>
            <w:r>
              <w:rPr>
                <w:rFonts w:hint="eastAsia" w:eastAsia="宋体"/>
              </w:rPr>
              <w:t>是一个list</w:t>
            </w:r>
          </w:p>
        </w:tc>
        <w:tc>
          <w:tcPr>
            <w:tcW w:w="2074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debtContName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cnameBuyer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凭证编号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凭证日期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debtEnd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付款到期日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宽限期到期日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billsAmountview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ascii="Helvetica Neue" w:hAnsi="Helvetica Neue" w:eastAsia="Helvetica Neue" w:cs="Helvetica Neue"/>
                <w:b/>
                <w:color w:val="FFFFFF"/>
                <w:szCs w:val="21"/>
                <w:shd w:val="clear" w:color="auto" w:fill="337AB7"/>
              </w:rPr>
            </w:pPr>
            <w:r>
              <w:rPr>
                <w:rFonts w:hint="eastAsia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remainingAmount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余额</w:t>
            </w:r>
          </w:p>
        </w:tc>
      </w:tr>
    </w:tbl>
    <w:p>
      <w:pPr>
        <w:rPr>
          <w:ins w:id="125" w:author="Administrator" w:date="2017-10-20T19:15:43Z"/>
        </w:rPr>
      </w:pPr>
    </w:p>
    <w:p>
      <w:pPr>
        <w:rPr>
          <w:ins w:id="126" w:author="Administrator" w:date="2017-10-20T19:15:44Z"/>
        </w:rPr>
      </w:pPr>
    </w:p>
    <w:p>
      <w:pPr>
        <w:rPr>
          <w:ins w:id="127" w:author="Administrator" w:date="2017-10-20T19:23:14Z"/>
          <w:rFonts w:hint="eastAsia" w:eastAsia="宋体"/>
          <w:lang w:eastAsia="zh-CN"/>
        </w:rPr>
      </w:pPr>
      <w:ins w:id="128" w:author="Administrator" w:date="2017-10-20T19:15:45Z">
        <w:r>
          <w:rPr>
            <w:rFonts w:hint="eastAsia"/>
          </w:rPr>
          <w:t>接口</w:t>
        </w:r>
      </w:ins>
      <w:ins w:id="129" w:author="Administrator" w:date="2017-10-20T19:15:51Z">
        <w:r>
          <w:rPr>
            <w:rFonts w:hint="eastAsia" w:eastAsia="宋体"/>
            <w:lang w:val="en-US" w:eastAsia="zh-CN"/>
          </w:rPr>
          <w:t>11</w:t>
        </w:r>
      </w:ins>
      <w:ins w:id="130" w:author="Administrator" w:date="2017-10-20T19:15:45Z">
        <w:r>
          <w:rPr>
            <w:rFonts w:hint="eastAsia"/>
          </w:rPr>
          <w:t>、</w:t>
        </w:r>
      </w:ins>
      <w:ins w:id="131" w:author="Administrator" w:date="2017-10-20T19:23:11Z">
        <w:r>
          <w:rPr>
            <w:rFonts w:hint="eastAsia" w:eastAsia="宋体"/>
            <w:lang w:eastAsia="zh-CN"/>
          </w:rPr>
          <w:t>模板</w:t>
        </w:r>
      </w:ins>
      <w:ins w:id="132" w:author="Administrator" w:date="2017-10-20T19:23:13Z">
        <w:r>
          <w:rPr>
            <w:rFonts w:hint="eastAsia" w:eastAsia="宋体"/>
            <w:lang w:eastAsia="zh-CN"/>
          </w:rPr>
          <w:t>下载</w:t>
        </w:r>
      </w:ins>
    </w:p>
    <w:p>
      <w:pPr>
        <w:rPr>
          <w:ins w:id="133" w:author="Administrator" w:date="2017-10-20T19:23:31Z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ins w:id="134" w:author="Administrator" w:date="2017-10-20T19:23:31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Url:</w:t>
        </w:r>
      </w:ins>
      <w:ins w:id="135" w:author="Administrator" w:date="2017-10-20T19:23:53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/publicmng/excelservlet</w:t>
        </w:r>
      </w:ins>
      <w:ins w:id="136" w:author="Administrator" w:date="2017-10-20T19:23:31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/</w:t>
        </w:r>
      </w:ins>
      <w:ins w:id="137" w:author="Administrator" w:date="2017-10-20T19:24:00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downloadExcel</w:t>
        </w:r>
      </w:ins>
      <w:ins w:id="138" w:author="Administrator" w:date="2017-10-20T19:23:31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，请求：</w:t>
        </w:r>
      </w:ins>
      <w:ins w:id="139" w:author="Administrator" w:date="2017-10-20T19:24:09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>get</w:t>
        </w:r>
      </w:ins>
      <w:ins w:id="140" w:author="Administrator" w:date="2017-10-20T19:23:31Z">
        <w:r>
          <w:rPr>
            <w:rFonts w:hint="eastAsia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w:t xml:space="preserve">， </w:t>
        </w:r>
      </w:ins>
    </w:p>
    <w:p>
      <w:pPr>
        <w:rPr>
          <w:ins w:id="141" w:author="Administrator" w:date="2017-10-20T19:24:20Z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ins w:id="142" w:author="Administrator" w:date="2017-10-20T19:23:31Z">
        <w:r>
          <w:rPr>
            <w:rFonts w:hint="eastAsia"/>
            <w:color w:val="000000" w:themeColor="text1"/>
            <w14:textFill>
              <w14:solidFill>
                <w14:schemeClr w14:val="tx1"/>
              </w14:solidFill>
            </w14:textFill>
          </w:rPr>
          <w:t>请求参数</w:t>
        </w:r>
      </w:ins>
      <w:ins w:id="143" w:author="Administrator" w:date="2017-10-20T19:24:15Z">
        <w:r>
          <w:rPr>
            <w:rFonts w:hint="eastAsia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：</w:t>
        </w:r>
      </w:ins>
      <w:ins w:id="144" w:author="Administrator" w:date="2017-10-20T19:24:18Z">
        <w:r>
          <w:rPr>
            <w:rFonts w:hint="eastAsia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无</w:t>
        </w:r>
      </w:ins>
    </w:p>
    <w:p>
      <w:pPr>
        <w:rPr>
          <w:ins w:id="145" w:author="Administrator" w:date="2017-10-20T19:15:59Z"/>
          <w:rFonts w:hint="eastAsia"/>
          <w:color w:val="auto"/>
          <w:u w:val="single"/>
          <w:lang w:eastAsia="zh-CN"/>
        </w:rPr>
      </w:pPr>
      <w:ins w:id="146" w:author="Administrator" w:date="2017-10-20T19:24:55Z">
        <w:r>
          <w:rPr>
            <w:rFonts w:hint="eastAsia"/>
            <w:color w:val="auto"/>
            <w:u w:val="single"/>
          </w:rPr>
          <w:t>响应参数</w:t>
        </w:r>
      </w:ins>
      <w:ins w:id="147" w:author="Administrator" w:date="2017-10-20T19:24:58Z">
        <w:r>
          <w:rPr>
            <w:rFonts w:hint="eastAsia"/>
            <w:color w:val="auto"/>
            <w:u w:val="single"/>
            <w:lang w:eastAsia="zh-CN"/>
          </w:rPr>
          <w:t>：</w:t>
        </w:r>
      </w:ins>
      <w:ins w:id="148" w:author="Administrator" w:date="2017-10-20T19:25:01Z">
        <w:r>
          <w:rPr>
            <w:rFonts w:hint="eastAsia"/>
            <w:color w:val="auto"/>
            <w:u w:val="single"/>
            <w:lang w:eastAsia="zh-CN"/>
          </w:rPr>
          <w:t>文件</w:t>
        </w:r>
      </w:ins>
      <w:ins w:id="149" w:author="Administrator" w:date="2017-10-20T19:25:07Z">
        <w:r>
          <w:rPr>
            <w:rFonts w:hint="eastAsia"/>
            <w:color w:val="auto"/>
            <w:u w:val="single"/>
            <w:lang w:eastAsia="zh-CN"/>
          </w:rPr>
          <w:t>流</w:t>
        </w:r>
      </w:ins>
    </w:p>
    <w:p>
      <w:pPr>
        <w:rPr>
          <w:ins w:id="150" w:author="Administrator" w:date="2017-10-20T19:25:20Z"/>
          <w:rFonts w:hint="eastAsia" w:eastAsia="宋体"/>
          <w:lang w:eastAsia="zh-CN"/>
        </w:rPr>
      </w:pPr>
      <w:ins w:id="151" w:author="Administrator" w:date="2017-10-20T19:15:59Z">
        <w:r>
          <w:rPr>
            <w:rFonts w:hint="eastAsia"/>
          </w:rPr>
          <w:t>接口</w:t>
        </w:r>
      </w:ins>
      <w:ins w:id="152" w:author="Administrator" w:date="2017-10-20T19:15:59Z">
        <w:r>
          <w:rPr>
            <w:rFonts w:hint="eastAsia" w:eastAsia="宋体"/>
            <w:lang w:val="en-US" w:eastAsia="zh-CN"/>
          </w:rPr>
          <w:t>1</w:t>
        </w:r>
      </w:ins>
      <w:ins w:id="153" w:author="Administrator" w:date="2017-10-20T19:16:04Z">
        <w:r>
          <w:rPr>
            <w:rFonts w:hint="eastAsia" w:eastAsia="宋体"/>
            <w:lang w:val="en-US" w:eastAsia="zh-CN"/>
          </w:rPr>
          <w:t>2</w:t>
        </w:r>
      </w:ins>
      <w:ins w:id="154" w:author="Administrator" w:date="2017-10-20T19:15:59Z">
        <w:r>
          <w:rPr>
            <w:rFonts w:hint="eastAsia"/>
          </w:rPr>
          <w:t>、</w:t>
        </w:r>
      </w:ins>
      <w:ins w:id="155" w:author="Administrator" w:date="2017-10-20T19:25:17Z">
        <w:r>
          <w:rPr>
            <w:rFonts w:hint="eastAsia" w:eastAsia="宋体"/>
            <w:lang w:eastAsia="zh-CN"/>
          </w:rPr>
          <w:t>账款</w:t>
        </w:r>
      </w:ins>
      <w:ins w:id="156" w:author="Administrator" w:date="2017-10-20T19:25:19Z">
        <w:r>
          <w:rPr>
            <w:rFonts w:hint="eastAsia" w:eastAsia="宋体"/>
            <w:lang w:eastAsia="zh-CN"/>
          </w:rPr>
          <w:t>导入</w:t>
        </w:r>
      </w:ins>
    </w:p>
    <w:p>
      <w:pPr>
        <w:rPr>
          <w:ins w:id="157" w:author="Administrator" w:date="2017-10-20T19:25:24Z"/>
        </w:rPr>
      </w:pPr>
      <w:ins w:id="158" w:author="Administrator" w:date="2017-10-20T19:25:24Z">
        <w:r>
          <w:rPr>
            <w:rFonts w:hint="eastAsia" w:eastAsia="宋体"/>
            <w:lang w:val="en-US" w:eastAsia="zh-CN"/>
          </w:rPr>
          <w:t>Url:/publicmng/excelservlet/</w:t>
        </w:r>
      </w:ins>
      <w:ins w:id="159" w:author="Administrator" w:date="2017-10-20T19:25:43Z">
        <w:r>
          <w:rPr>
            <w:rFonts w:hint="eastAsia" w:eastAsia="宋体"/>
            <w:lang w:val="en-US" w:eastAsia="zh-CN"/>
          </w:rPr>
          <w:t>addall</w:t>
        </w:r>
      </w:ins>
      <w:ins w:id="160" w:author="Administrator" w:date="2017-10-20T19:25:24Z">
        <w:r>
          <w:rPr>
            <w:rFonts w:hint="eastAsia" w:eastAsia="宋体"/>
            <w:lang w:val="en-US" w:eastAsia="zh-CN"/>
          </w:rPr>
          <w:t>，请求：</w:t>
        </w:r>
      </w:ins>
      <w:ins w:id="161" w:author="Administrator" w:date="2017-10-20T19:39:06Z">
        <w:r>
          <w:rPr>
            <w:rFonts w:hint="eastAsia" w:eastAsia="宋体"/>
            <w:lang w:val="en-US" w:eastAsia="zh-CN"/>
          </w:rPr>
          <w:t>post</w:t>
        </w:r>
      </w:ins>
      <w:ins w:id="162" w:author="Administrator" w:date="2017-10-20T19:25:24Z">
        <w:r>
          <w:rPr>
            <w:rFonts w:hint="eastAsia" w:eastAsia="宋体"/>
            <w:lang w:val="en-US" w:eastAsia="zh-CN"/>
          </w:rPr>
          <w:t>，</w:t>
        </w:r>
      </w:ins>
    </w:p>
    <w:p>
      <w:pPr>
        <w:rPr>
          <w:ins w:id="163" w:author="Administrator" w:date="2017-10-20T19:25:28Z"/>
          <w:rFonts w:hint="eastAsia" w:eastAsia="宋体"/>
          <w:lang w:eastAsia="zh-CN"/>
        </w:rPr>
      </w:pPr>
      <w:ins w:id="164" w:author="Administrator" w:date="2017-10-20T19:25:28Z">
        <w:r>
          <w:rPr>
            <w:rFonts w:hint="eastAsia"/>
          </w:rPr>
          <w:t>请求参数</w:t>
        </w:r>
      </w:ins>
      <w:ins w:id="165" w:author="Administrator" w:date="2017-10-20T19:25:28Z">
        <w:r>
          <w:rPr>
            <w:rFonts w:hint="eastAsia" w:eastAsia="宋体"/>
            <w:lang w:eastAsia="zh-CN"/>
          </w:rPr>
          <w:t>：</w:t>
        </w:r>
      </w:ins>
      <w:ins w:id="166" w:author="Administrator" w:date="2017-10-20T19:39:00Z">
        <w:r>
          <w:rPr>
            <w:rFonts w:hint="eastAsia" w:eastAsia="宋体"/>
            <w:lang w:eastAsia="zh-CN"/>
          </w:rPr>
          <w:t>无</w:t>
        </w:r>
      </w:ins>
    </w:p>
    <w:p>
      <w:pPr>
        <w:rPr>
          <w:ins w:id="167" w:author="Administrator" w:date="2017-10-20T19:25:28Z"/>
          <w:rFonts w:hint="eastAsia" w:eastAsia="宋体"/>
          <w:lang w:eastAsia="zh-CN"/>
        </w:rPr>
      </w:pPr>
      <w:ins w:id="168" w:author="Administrator" w:date="2017-10-20T19:25:28Z">
        <w:r>
          <w:rPr>
            <w:rFonts w:hint="eastAsia"/>
          </w:rPr>
          <w:t>响应参数</w:t>
        </w:r>
      </w:ins>
      <w:ins w:id="169" w:author="Administrator" w:date="2017-10-20T19:25:28Z">
        <w:r>
          <w:rPr>
            <w:rFonts w:hint="eastAsia" w:eastAsia="宋体"/>
            <w:lang w:eastAsia="zh-CN"/>
          </w:rPr>
          <w:t>：文件流</w:t>
        </w:r>
      </w:ins>
      <w:bookmarkStart w:id="0" w:name="_GoBack"/>
      <w:bookmarkEnd w:id="0"/>
    </w:p>
    <w:p>
      <w:pPr>
        <w:rPr>
          <w:ins w:id="170" w:author="Administrator" w:date="2017-10-20T19:15:59Z"/>
          <w:rFonts w:hint="eastAsia" w:eastAsia="宋体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1B8"/>
    <w:rsid w:val="000F4F06"/>
    <w:rsid w:val="00155B08"/>
    <w:rsid w:val="00172A27"/>
    <w:rsid w:val="002A3A1F"/>
    <w:rsid w:val="002C46DB"/>
    <w:rsid w:val="002D3901"/>
    <w:rsid w:val="00335798"/>
    <w:rsid w:val="003E768A"/>
    <w:rsid w:val="00405886"/>
    <w:rsid w:val="004A61E1"/>
    <w:rsid w:val="004D4AE5"/>
    <w:rsid w:val="00561655"/>
    <w:rsid w:val="0059103B"/>
    <w:rsid w:val="00606F34"/>
    <w:rsid w:val="00613631"/>
    <w:rsid w:val="00615B4C"/>
    <w:rsid w:val="006A1D48"/>
    <w:rsid w:val="007578E6"/>
    <w:rsid w:val="007A5BF2"/>
    <w:rsid w:val="00840231"/>
    <w:rsid w:val="00864F72"/>
    <w:rsid w:val="009622B3"/>
    <w:rsid w:val="00987E33"/>
    <w:rsid w:val="00A26DD2"/>
    <w:rsid w:val="00A371F4"/>
    <w:rsid w:val="00AA2375"/>
    <w:rsid w:val="00B12E00"/>
    <w:rsid w:val="00B2339E"/>
    <w:rsid w:val="00BE2A44"/>
    <w:rsid w:val="00C14B2E"/>
    <w:rsid w:val="00C15476"/>
    <w:rsid w:val="00CE264B"/>
    <w:rsid w:val="00CE5557"/>
    <w:rsid w:val="00D72EC1"/>
    <w:rsid w:val="00D73D7E"/>
    <w:rsid w:val="00DA5EBB"/>
    <w:rsid w:val="00DC391D"/>
    <w:rsid w:val="00E36011"/>
    <w:rsid w:val="00E538CD"/>
    <w:rsid w:val="00EF5A71"/>
    <w:rsid w:val="00F01E70"/>
    <w:rsid w:val="00F07A79"/>
    <w:rsid w:val="00F5211F"/>
    <w:rsid w:val="00FB226F"/>
    <w:rsid w:val="00FF432D"/>
    <w:rsid w:val="010367F5"/>
    <w:rsid w:val="043662AC"/>
    <w:rsid w:val="0514185B"/>
    <w:rsid w:val="11E82226"/>
    <w:rsid w:val="14064633"/>
    <w:rsid w:val="1B6C1840"/>
    <w:rsid w:val="1B915B95"/>
    <w:rsid w:val="1EC25A96"/>
    <w:rsid w:val="20152A85"/>
    <w:rsid w:val="22E4173F"/>
    <w:rsid w:val="26FE253F"/>
    <w:rsid w:val="2B106DA1"/>
    <w:rsid w:val="2B481BE4"/>
    <w:rsid w:val="2BE574D8"/>
    <w:rsid w:val="2D154BE2"/>
    <w:rsid w:val="2ECE2CE8"/>
    <w:rsid w:val="30E17883"/>
    <w:rsid w:val="330B305D"/>
    <w:rsid w:val="336C4741"/>
    <w:rsid w:val="33854FC0"/>
    <w:rsid w:val="33AF09FF"/>
    <w:rsid w:val="38D23757"/>
    <w:rsid w:val="3CDD4803"/>
    <w:rsid w:val="3D0327BD"/>
    <w:rsid w:val="3D0E7443"/>
    <w:rsid w:val="40E21930"/>
    <w:rsid w:val="42A864F3"/>
    <w:rsid w:val="46EC2F83"/>
    <w:rsid w:val="4ADF09C2"/>
    <w:rsid w:val="4B502F19"/>
    <w:rsid w:val="4FDB4103"/>
    <w:rsid w:val="53013AC8"/>
    <w:rsid w:val="55716CD5"/>
    <w:rsid w:val="570B4709"/>
    <w:rsid w:val="5B004CBB"/>
    <w:rsid w:val="5E367D27"/>
    <w:rsid w:val="62832D7F"/>
    <w:rsid w:val="636163C1"/>
    <w:rsid w:val="652E2AC5"/>
    <w:rsid w:val="66A0752A"/>
    <w:rsid w:val="69BC5678"/>
    <w:rsid w:val="70212DA1"/>
    <w:rsid w:val="7CAF48B6"/>
    <w:rsid w:val="7E2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668</Words>
  <Characters>3811</Characters>
  <Lines>31</Lines>
  <Paragraphs>8</Paragraphs>
  <ScaleCrop>false</ScaleCrop>
  <LinksUpToDate>false</LinksUpToDate>
  <CharactersWithSpaces>4471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2017-09-21T11:38:00Z</dcterms:created>
  <dc:creator>LENOVO</dc:creator>
  <cp:lastModifiedBy>Administrator</cp:lastModifiedBy>
  <dcterms:modified xsi:type="dcterms:W3CDTF">2017-10-23T01:23:19Z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