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rPr>
          <w:rFonts w:hint="eastAsia"/>
        </w:rPr>
        <w:t>签名算法:</w:t>
      </w:r>
    </w:p>
    <w:p/>
    <w:p>
      <w:r>
        <w:rPr>
          <w:rFonts w:hint="eastAsia"/>
        </w:rPr>
        <w:t>待验证的签名</w:t>
      </w:r>
      <w:r>
        <w:t>=RSA（MD5（待签名串））</w:t>
      </w:r>
    </w:p>
    <w:p/>
    <w:p/>
    <w:p>
      <w:r>
        <w:rPr>
          <w:rFonts w:hint="eastAsia"/>
        </w:rPr>
        <w:t>Post请求：</w:t>
      </w:r>
    </w:p>
    <w:p>
      <w:r>
        <w:t>transdata={"exorderno":"1","transid":"2","appid":"3","waresid":31,"feetype":4,"money":5,</w:t>
      </w:r>
    </w:p>
    <w:p>
      <w:r>
        <w:tab/>
      </w:r>
      <w:r>
        <w:t xml:space="preserve"> * "count":6,"result":0,"transtype":0,"transtime":"2012-12-12</w:t>
      </w:r>
    </w:p>
    <w:p>
      <w:r>
        <w:tab/>
      </w:r>
      <w:r>
        <w:t xml:space="preserve"> * 12:11:10","cpprivate":"7","paytype":1}&amp;sign=d91cbc584316b9d99919921a9</w:t>
      </w:r>
    </w:p>
    <w:p/>
    <w:p/>
    <w:p>
      <w:r>
        <w:t>public static String genSign(String transdata, String key) {</w:t>
      </w:r>
    </w:p>
    <w:p>
      <w:r>
        <w:tab/>
      </w:r>
      <w:r>
        <w:tab/>
      </w:r>
      <w:r>
        <w:t>String sign = "";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// 获取privatekey和modkey</w:t>
      </w:r>
    </w:p>
    <w:p>
      <w:r>
        <w:tab/>
      </w:r>
      <w:r>
        <w:tab/>
      </w:r>
      <w:r>
        <w:tab/>
      </w:r>
      <w:r>
        <w:t>String decodeBaseStr = Base64.decode(key);</w:t>
      </w:r>
    </w:p>
    <w:p/>
    <w:p>
      <w:r>
        <w:tab/>
      </w:r>
      <w:r>
        <w:tab/>
      </w:r>
      <w:r>
        <w:tab/>
      </w:r>
      <w:r>
        <w:t>String[] decodeBaseVec = decodeBaseStr.replace('+', '#').split("#");</w:t>
      </w:r>
    </w:p>
    <w:p/>
    <w:p>
      <w:r>
        <w:tab/>
      </w:r>
      <w:r>
        <w:tab/>
      </w:r>
      <w:r>
        <w:tab/>
      </w:r>
      <w:r>
        <w:t>String privateKey = decodeBaseVec[0];</w:t>
      </w:r>
    </w:p>
    <w:p>
      <w:r>
        <w:tab/>
      </w:r>
      <w:r>
        <w:tab/>
      </w:r>
      <w:r>
        <w:tab/>
      </w:r>
      <w:r>
        <w:t>String modkey = decodeBaseVec[1];</w:t>
      </w:r>
    </w:p>
    <w:p/>
    <w:p>
      <w:r>
        <w:tab/>
      </w:r>
      <w:r>
        <w:tab/>
      </w:r>
      <w:r>
        <w:tab/>
      </w:r>
      <w:r>
        <w:t>// 生成sign的规则是先md5,再rsa</w:t>
      </w:r>
    </w:p>
    <w:p>
      <w:r>
        <w:tab/>
      </w:r>
      <w:r>
        <w:tab/>
      </w:r>
      <w:r>
        <w:tab/>
      </w:r>
      <w:r>
        <w:t>String md5Str = MD5.md5Digest(transdata);</w:t>
      </w:r>
    </w:p>
    <w:p/>
    <w:p>
      <w:r>
        <w:tab/>
      </w:r>
      <w:r>
        <w:tab/>
      </w:r>
      <w:r>
        <w:tab/>
      </w:r>
      <w:r>
        <w:t>sign = RSAUtil.encrypt(md5Str, new BigInteger(privateKey),</w:t>
      </w:r>
    </w:p>
    <w:p>
      <w:r>
        <w:tab/>
      </w:r>
      <w:r>
        <w:tab/>
      </w:r>
      <w:r>
        <w:tab/>
      </w:r>
      <w:r>
        <w:tab/>
      </w:r>
      <w:r>
        <w:tab/>
      </w:r>
      <w:r>
        <w:t>new BigInteger(modkey));</w:t>
      </w:r>
    </w:p>
    <w:p/>
    <w:p>
      <w:r>
        <w:tab/>
      </w:r>
      <w:r>
        <w:tab/>
      </w:r>
      <w:r>
        <w:t>} catch (Exception e) {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sign;</w:t>
      </w:r>
    </w:p>
    <w:p>
      <w:r>
        <w:rPr>
          <w:rFonts w:hint="eastAsia"/>
        </w:rPr>
        <w:t>｝</w:t>
      </w:r>
    </w:p>
    <w:p>
      <w:r>
        <w:tab/>
      </w:r>
    </w:p>
    <w:p/>
    <w:p>
      <w:r>
        <w:rPr>
          <w:rFonts w:hint="eastAsia"/>
        </w:rPr>
        <w:t>在线端发往管理端：</w:t>
      </w:r>
    </w:p>
    <w:p/>
    <w:p>
      <w:r>
        <w:rPr>
          <w:rFonts w:hint="eastAsia"/>
        </w:rPr>
        <w:t>接口一、</w:t>
      </w:r>
      <w:r>
        <w:rPr>
          <w:rFonts w:hint="eastAsia"/>
          <w:color w:val="FF0000"/>
        </w:rPr>
        <w:t xml:space="preserve">企业用户发起认证 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【huo】</w:t>
      </w:r>
      <w:r>
        <w:rPr>
          <w:rFonts w:hint="eastAsia" w:eastAsia="宋体"/>
          <w:color w:val="FF0000"/>
        </w:rPr>
        <w:t xml:space="preserve">游世欣 </w:t>
      </w:r>
    </w:p>
    <w:p/>
    <w:p>
      <w:r>
        <w:rPr>
          <w:rFonts w:hint="eastAsia"/>
        </w:rPr>
        <w:t>请求参数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</w:t>
            </w:r>
            <w:r>
              <w:t>B001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custName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certType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industryType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所属行业代码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regDate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tring（8）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成立时间,形如YYYYMMDD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r</w:t>
            </w:r>
            <w:r>
              <w:rPr>
                <w:rFonts w:hint="eastAsia"/>
              </w:rPr>
              <w:t>egCapital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注册资金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regAddr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linkman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linkTel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联系电话</w:t>
            </w:r>
          </w:p>
        </w:tc>
      </w:tr>
    </w:tbl>
    <w:p/>
    <w:p>
      <w:r>
        <w:rPr>
          <w:rFonts w:hint="eastAsia"/>
        </w:rPr>
        <w:t>响应参数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>
      <w:r>
        <w:rPr>
          <w:rFonts w:hint="eastAsia"/>
        </w:rPr>
        <w:t>接口二、</w:t>
      </w:r>
      <w:r>
        <w:rPr>
          <w:rFonts w:hint="eastAsia"/>
          <w:color w:val="FF0000"/>
        </w:rPr>
        <w:t>应收账款转让申请  [huo]</w:t>
      </w:r>
      <w:r>
        <w:rPr>
          <w:rFonts w:hint="eastAsia" w:eastAsia="宋体"/>
          <w:color w:val="FF0000"/>
        </w:rPr>
        <w:t xml:space="preserve"> 张楚杰</w:t>
      </w:r>
    </w:p>
    <w:p/>
    <w:p>
      <w:pPr>
        <w:rPr>
          <w:ins w:id="0" w:author="Administrator" w:date="2017-10-20T18:24:00Z"/>
          <w:rFonts w:eastAsia="宋体"/>
        </w:rPr>
      </w:pPr>
      <w:ins w:id="1" w:author="Administrator" w:date="2017-10-20T18:24:00Z">
        <w:r>
          <w:rPr>
            <w:rFonts w:hint="eastAsia" w:eastAsia="宋体"/>
          </w:rPr>
          <w:t>Url:</w:t>
        </w:r>
      </w:ins>
      <w:ins w:id="2" w:author="Administrator" w:date="2017-10-20T18:25:00Z">
        <w:r>
          <w:rPr>
            <w:rFonts w:hint="eastAsia" w:eastAsia="宋体"/>
          </w:rPr>
          <w:t>/usermng/appliTransferDebt/application</w:t>
        </w:r>
      </w:ins>
      <w:ins w:id="3" w:author="Administrator" w:date="2017-10-20T18:31:00Z">
        <w:r>
          <w:rPr>
            <w:rFonts w:hint="eastAsia" w:eastAsia="宋体"/>
          </w:rPr>
          <w:t xml:space="preserve"> ，请求：post， 数据格式： json</w:t>
        </w:r>
      </w:ins>
    </w:p>
    <w:p>
      <w:r>
        <w:rPr>
          <w:rFonts w:hint="eastAsia"/>
        </w:rPr>
        <w:t>请求参数：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transCode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flow</w:t>
            </w:r>
            <w:r>
              <w:t>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申请流水号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debt</w:t>
            </w:r>
            <w:r>
              <w:rPr>
                <w:rFonts w:hint="eastAsia"/>
                <w:highlight w:val="yellow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b</w:t>
            </w:r>
            <w:r>
              <w:rPr>
                <w:rFonts w:hint="eastAsia"/>
              </w:rPr>
              <w:t>illsNo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billsType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凭证类型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cnameBuyer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买方名称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</w:t>
            </w:r>
            <w:r>
              <w:t>Date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billsAmountView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发票金额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prepayAmt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预付款金额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paidAmt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已付金额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damageAmt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佣金及折让金额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billsAmount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应收账款有效金额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billsEndDate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预计回款日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>
      <w:r>
        <w:rPr>
          <w:rFonts w:hint="eastAsia"/>
        </w:rPr>
        <w:t>响应参数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/>
    <w:p>
      <w:r>
        <w:rPr>
          <w:rFonts w:hint="eastAsia"/>
        </w:rPr>
        <w:t>接口三、</w:t>
      </w:r>
      <w:r>
        <w:rPr>
          <w:rFonts w:hint="eastAsia"/>
          <w:color w:val="FF0000"/>
        </w:rPr>
        <w:t>客户融资申请</w:t>
      </w:r>
      <w:r>
        <w:rPr>
          <w:rFonts w:hint="eastAsia" w:eastAsia="宋体"/>
          <w:color w:val="FF0000"/>
        </w:rPr>
        <w:t>=</w:t>
      </w:r>
      <w:r>
        <w:rPr>
          <w:rFonts w:hint="eastAsia"/>
          <w:color w:val="FF0000"/>
        </w:rPr>
        <w:t>放款申请[fengj]</w:t>
      </w:r>
      <w:r>
        <w:rPr>
          <w:rFonts w:hint="eastAsia" w:eastAsia="宋体"/>
          <w:color w:val="FF0000"/>
        </w:rPr>
        <w:t xml:space="preserve"> 游世欣 </w:t>
      </w:r>
    </w:p>
    <w:p/>
    <w:p>
      <w:r>
        <w:rPr>
          <w:rFonts w:hint="eastAsia"/>
        </w:rPr>
        <w:t>请求参数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productId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业务品种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loanAmt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申请融资金额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flowNo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申请流水号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loan</w:t>
            </w:r>
            <w:r>
              <w:t>Use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融资用途</w:t>
            </w:r>
          </w:p>
        </w:tc>
      </w:tr>
    </w:tbl>
    <w:p/>
    <w:p>
      <w:r>
        <w:rPr>
          <w:rFonts w:hint="eastAsia"/>
        </w:rPr>
        <w:t>响应参数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/>
    <w:p>
      <w:r>
        <w:rPr>
          <w:rFonts w:hint="eastAsia"/>
        </w:rPr>
        <w:t>接口四、可融资金额查询</w:t>
      </w:r>
      <w:r>
        <w:rPr>
          <w:rFonts w:hint="eastAsia" w:eastAsia="宋体"/>
          <w:color w:val="FF0000"/>
        </w:rPr>
        <w:t xml:space="preserve">游世欣 </w:t>
      </w:r>
    </w:p>
    <w:p/>
    <w:p>
      <w:r>
        <w:rPr>
          <w:rFonts w:hint="eastAsia"/>
        </w:rPr>
        <w:t>请求参数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productId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业务品种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响应参数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availableAmt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可融资金额</w:t>
            </w:r>
          </w:p>
        </w:tc>
      </w:tr>
    </w:tbl>
    <w:p/>
    <w:p/>
    <w:p>
      <w:r>
        <w:rPr>
          <w:rFonts w:hint="eastAsia"/>
        </w:rPr>
        <w:t>接口五、</w:t>
      </w:r>
      <w:r>
        <w:rPr>
          <w:rFonts w:hint="eastAsia"/>
          <w:color w:val="FF0000"/>
        </w:rPr>
        <w:t>保理合同查询 [wei]</w:t>
      </w:r>
      <w:r>
        <w:rPr>
          <w:rFonts w:hint="eastAsia" w:eastAsia="宋体"/>
          <w:color w:val="FF0000"/>
        </w:rPr>
        <w:t xml:space="preserve"> 张楚杰</w:t>
      </w:r>
    </w:p>
    <w:p>
      <w:pPr>
        <w:rPr>
          <w:rFonts w:eastAsia="宋体"/>
        </w:rPr>
      </w:pPr>
      <w:ins w:id="4" w:author="Administrator" w:date="2017-10-20T18:26:00Z">
        <w:r>
          <w:rPr>
            <w:rFonts w:hint="eastAsia" w:eastAsia="宋体"/>
          </w:rPr>
          <w:t>Url:/usermng/contract/limit</w:t>
        </w:r>
      </w:ins>
      <w:ins w:id="5" w:author="Administrator" w:date="2017-10-20T18:31:00Z">
        <w:r>
          <w:rPr>
            <w:rFonts w:hint="eastAsia" w:eastAsia="宋体"/>
          </w:rPr>
          <w:t xml:space="preserve">  ，请求：post， 数据格式： json</w:t>
        </w:r>
      </w:ins>
    </w:p>
    <w:p>
      <w:r>
        <w:rPr>
          <w:rFonts w:hint="eastAsia"/>
        </w:rPr>
        <w:t>请求参数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productId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业务品种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dataTo_Q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N</w:t>
            </w:r>
          </w:p>
        </w:tc>
        <w:tc>
          <w:tcPr>
            <w:tcW w:w="2074" w:type="dxa"/>
          </w:tcPr>
          <w:p>
            <w:pPr>
              <w:ind w:firstLine="1890" w:firstLineChars="900"/>
            </w:pPr>
            <w:r>
              <w:rPr>
                <w:rFonts w:hint="eastAsia" w:eastAsia="宋体"/>
              </w:rPr>
              <w:t xml:space="preserve"> </w:t>
            </w:r>
            <w:r>
              <w:rPr>
                <w:rFonts w:hint="eastAsia"/>
              </w:rPr>
              <w:t>dataTo_Q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hint="eastAsia"/>
              </w:rPr>
              <w:t>-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hint="eastAsia"/>
              </w:rPr>
              <w:t>dataFrom_Q 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dataFrom_Q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>
            <w:pPr>
              <w:ind w:firstLine="266"/>
            </w:pPr>
            <w:r>
              <w:rPr>
                <w:rFonts w:hint="eastAsia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contAmount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合同金额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contStatus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合同状态</w:t>
            </w:r>
          </w:p>
          <w:p>
            <w:r>
              <w:rPr>
                <w:rFonts w:hint="eastAsia"/>
              </w:rPr>
              <w:t>00-失效</w:t>
            </w:r>
          </w:p>
          <w:p>
            <w:r>
              <w:rPr>
                <w:rFonts w:hint="eastAsia"/>
              </w:rPr>
              <w:t>01-正常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请求第几页</w:t>
            </w:r>
          </w:p>
        </w:tc>
      </w:tr>
    </w:tbl>
    <w:p/>
    <w:p>
      <w:r>
        <w:rPr>
          <w:rFonts w:hint="eastAsia"/>
        </w:rPr>
        <w:t>响应参数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" w:author="huo" w:date="2017-11-16T15:17:00Z"/>
        </w:trPr>
        <w:tc>
          <w:tcPr>
            <w:tcW w:w="2074" w:type="dxa"/>
          </w:tcPr>
          <w:p>
            <w:pPr>
              <w:rPr>
                <w:ins w:id="7" w:author="huo" w:date="2017-11-16T15:17:00Z"/>
                <w:rFonts w:hint="eastAsia"/>
              </w:rPr>
            </w:pPr>
            <w:ins w:id="8" w:author="huo" w:date="2017-11-16T15:17:00Z">
              <w:r>
                <w:rPr/>
                <w:t>total</w:t>
              </w:r>
            </w:ins>
          </w:p>
        </w:tc>
        <w:tc>
          <w:tcPr>
            <w:tcW w:w="2074" w:type="dxa"/>
          </w:tcPr>
          <w:p>
            <w:pPr>
              <w:rPr>
                <w:ins w:id="9" w:author="huo" w:date="2017-11-16T15:17:00Z"/>
                <w:rFonts w:hint="eastAsia"/>
              </w:rPr>
            </w:pPr>
            <w:ins w:id="10" w:author="huo" w:date="2017-11-16T15:17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2074" w:type="dxa"/>
          </w:tcPr>
          <w:p>
            <w:pPr>
              <w:rPr>
                <w:ins w:id="11" w:author="huo" w:date="2017-11-16T15:17:00Z"/>
              </w:rPr>
            </w:pPr>
            <w:ins w:id="12" w:author="huo" w:date="2017-11-16T15:17:00Z">
              <w:r>
                <w:rPr>
                  <w:rFonts w:hint="eastAsia"/>
                </w:rPr>
                <w:t>Y</w:t>
              </w:r>
            </w:ins>
          </w:p>
        </w:tc>
        <w:tc>
          <w:tcPr>
            <w:tcW w:w="2074" w:type="dxa"/>
          </w:tcPr>
          <w:p>
            <w:pPr>
              <w:rPr>
                <w:ins w:id="13" w:author="huo" w:date="2017-11-16T15:17:00Z"/>
              </w:rPr>
            </w:pPr>
            <w:ins w:id="14" w:author="huo" w:date="2017-11-16T15:18:00Z">
              <w:r>
                <w:rPr>
                  <w:rFonts w:hint="eastAsia"/>
                </w:rPr>
                <w:t>总条数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r>
              <w:rPr>
                <w:rFonts w:hint="eastAsia"/>
              </w:rPr>
              <w:t>contList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mastContno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contType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合同类型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cnameSeller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卖方客户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startDate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endDate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终止日期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contAmount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合同金额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contStatus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合同状态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t>productid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业务品种</w:t>
            </w:r>
          </w:p>
        </w:tc>
      </w:tr>
    </w:tbl>
    <w:p/>
    <w:p/>
    <w:p>
      <w:r>
        <w:rPr>
          <w:rFonts w:hint="eastAsia"/>
        </w:rPr>
        <w:t>接口六、</w:t>
      </w:r>
      <w:r>
        <w:rPr>
          <w:rFonts w:hint="eastAsia"/>
          <w:color w:val="FF0000"/>
        </w:rPr>
        <w:t>客户认证状态通知</w:t>
      </w:r>
      <w:r>
        <w:rPr>
          <w:rFonts w:hint="eastAsia"/>
        </w:rPr>
        <w:t xml:space="preserve">（通知类） </w:t>
      </w:r>
      <w:r>
        <w:rPr>
          <w:rFonts w:hint="eastAsia"/>
          <w:color w:val="FF0000"/>
        </w:rPr>
        <w:t xml:space="preserve"> [huo]</w:t>
      </w:r>
      <w:r>
        <w:rPr>
          <w:rFonts w:hint="eastAsia" w:eastAsia="宋体"/>
          <w:color w:val="FF0000"/>
        </w:rPr>
        <w:t xml:space="preserve">游世欣 </w:t>
      </w:r>
    </w:p>
    <w:p/>
    <w:p>
      <w:r>
        <w:rPr>
          <w:rFonts w:hint="eastAsia"/>
        </w:rPr>
        <w:t>请求参数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认证状态</w:t>
            </w:r>
          </w:p>
        </w:tc>
      </w:tr>
    </w:tbl>
    <w:p/>
    <w:p>
      <w:r>
        <w:rPr>
          <w:rFonts w:hint="eastAsia"/>
        </w:rPr>
        <w:t>响应参数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</w:tbl>
    <w:p/>
    <w:p/>
    <w:p>
      <w:r>
        <w:rPr>
          <w:rFonts w:hint="eastAsia"/>
        </w:rPr>
        <w:t xml:space="preserve">接口七、交易进度查询 </w:t>
      </w:r>
      <w:r>
        <w:rPr>
          <w:rFonts w:hint="eastAsia"/>
          <w:color w:val="FF0000"/>
        </w:rPr>
        <w:t>[feng]</w:t>
      </w:r>
      <w:r>
        <w:rPr>
          <w:rFonts w:hint="eastAsia" w:eastAsia="宋体"/>
          <w:color w:val="FF0000"/>
        </w:rPr>
        <w:t xml:space="preserve">游世欣 </w:t>
      </w:r>
    </w:p>
    <w:p/>
    <w:p>
      <w:r>
        <w:rPr>
          <w:rFonts w:hint="eastAsia"/>
        </w:rPr>
        <w:t>请求参数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flowNo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申请流水号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响应参数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flowNo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申请流水号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approveStatus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审批状态</w:t>
            </w:r>
          </w:p>
          <w:p>
            <w:r>
              <w:rPr>
                <w:rFonts w:hint="eastAsia"/>
              </w:rPr>
              <w:t>01-审批中</w:t>
            </w:r>
          </w:p>
          <w:p>
            <w:r>
              <w:rPr>
                <w:rFonts w:hint="eastAsia"/>
              </w:rPr>
              <w:t>02-审批通过</w:t>
            </w:r>
          </w:p>
          <w:p>
            <w:r>
              <w:rPr>
                <w:rFonts w:hint="eastAsia"/>
              </w:rPr>
              <w:t>03-审批不通过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  <w:vAlign w:val="bottom"/>
          </w:tcPr>
          <w:p>
            <w:r>
              <w:rPr>
                <w:rFonts w:hint="eastAsia"/>
              </w:rPr>
              <w:t>appliType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  <w:vAlign w:val="bottom"/>
          </w:tcPr>
          <w:p>
            <w:r>
              <w:rPr>
                <w:rFonts w:hint="eastAsia"/>
              </w:rPr>
              <w:t>approveDate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最后审批时间</w:t>
            </w:r>
          </w:p>
        </w:tc>
      </w:tr>
    </w:tbl>
    <w:p/>
    <w:p/>
    <w:p>
      <w:r>
        <w:rPr>
          <w:rFonts w:hint="eastAsia"/>
        </w:rPr>
        <w:t>接口八、</w:t>
      </w:r>
      <w:r>
        <w:rPr>
          <w:rFonts w:hint="eastAsia"/>
          <w:color w:val="FF0000"/>
        </w:rPr>
        <w:t>还款计划/借据信息查询  [zhang]</w:t>
      </w:r>
      <w:r>
        <w:rPr>
          <w:rFonts w:hint="eastAsia" w:eastAsia="宋体"/>
          <w:color w:val="FF0000"/>
        </w:rPr>
        <w:t xml:space="preserve"> 张楚杰</w:t>
      </w:r>
    </w:p>
    <w:p>
      <w:pPr>
        <w:rPr>
          <w:rFonts w:eastAsia="宋体"/>
        </w:rPr>
      </w:pPr>
      <w:ins w:id="15" w:author="Administrator" w:date="2017-10-20T18:26:00Z">
        <w:r>
          <w:rPr>
            <w:rFonts w:hint="eastAsia" w:eastAsia="宋体"/>
          </w:rPr>
          <w:t>Url:</w:t>
        </w:r>
      </w:ins>
      <w:ins w:id="16" w:author="Administrator" w:date="2017-10-20T18:28:00Z">
        <w:r>
          <w:rPr>
            <w:rFonts w:hint="eastAsia" w:eastAsia="宋体"/>
          </w:rPr>
          <w:t>/integratedquery</w:t>
        </w:r>
      </w:ins>
      <w:ins w:id="17" w:author="Administrator" w:date="2017-10-20T18:29:00Z">
        <w:r>
          <w:rPr>
            <w:rFonts w:hint="eastAsia" w:eastAsia="宋体"/>
          </w:rPr>
          <w:t>/iouquery</w:t>
        </w:r>
      </w:ins>
      <w:ins w:id="18" w:author="Administrator" w:date="2017-10-20T18:31:00Z">
        <w:r>
          <w:rPr>
            <w:rFonts w:hint="eastAsia" w:eastAsia="宋体"/>
          </w:rPr>
          <w:t>，请求：post， 数据格式： json</w:t>
        </w:r>
      </w:ins>
    </w:p>
    <w:p>
      <w:r>
        <w:rPr>
          <w:rFonts w:hint="eastAsia"/>
        </w:rPr>
        <w:t>请求参数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debetNo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借据号/提款合同号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dataTo_Q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dataTo_Q  - dataFrom_Q 放款日期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dataFrom_Q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放款日期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amtTo_Q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amtTo_Q   - amtFrom_Q  放款金额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amtFrom_Q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放款金额</w:t>
            </w:r>
          </w:p>
        </w:tc>
      </w:tr>
    </w:tbl>
    <w:p/>
    <w:p>
      <w:r>
        <w:rPr>
          <w:rFonts w:hint="eastAsia"/>
        </w:rPr>
        <w:t>响应参数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723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1723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" w:author="huo" w:date="2017-11-16T15:18:00Z"/>
        </w:trPr>
        <w:tc>
          <w:tcPr>
            <w:tcW w:w="2425" w:type="dxa"/>
          </w:tcPr>
          <w:p>
            <w:pPr>
              <w:rPr>
                <w:ins w:id="20" w:author="huo" w:date="2017-11-16T15:18:00Z"/>
                <w:rFonts w:hint="eastAsia"/>
              </w:rPr>
            </w:pPr>
            <w:ins w:id="21" w:author="huo" w:date="2017-11-16T15:19:00Z">
              <w:r>
                <w:rPr/>
                <w:t>total</w:t>
              </w:r>
            </w:ins>
          </w:p>
        </w:tc>
        <w:tc>
          <w:tcPr>
            <w:tcW w:w="1723" w:type="dxa"/>
          </w:tcPr>
          <w:p>
            <w:pPr>
              <w:rPr>
                <w:ins w:id="22" w:author="huo" w:date="2017-11-16T15:18:00Z"/>
                <w:rFonts w:hint="eastAsia"/>
              </w:rPr>
            </w:pPr>
            <w:ins w:id="23" w:author="huo" w:date="2017-11-16T15:1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2074" w:type="dxa"/>
          </w:tcPr>
          <w:p>
            <w:pPr>
              <w:rPr>
                <w:ins w:id="24" w:author="huo" w:date="2017-11-16T15:18:00Z"/>
                <w:rFonts w:hint="eastAsia"/>
              </w:rPr>
            </w:pPr>
            <w:ins w:id="25" w:author="huo" w:date="2017-11-16T15:19:00Z">
              <w:r>
                <w:rPr>
                  <w:rFonts w:hint="eastAsia"/>
                </w:rPr>
                <w:t>Y</w:t>
              </w:r>
            </w:ins>
          </w:p>
        </w:tc>
        <w:tc>
          <w:tcPr>
            <w:tcW w:w="2074" w:type="dxa"/>
          </w:tcPr>
          <w:p>
            <w:pPr>
              <w:rPr>
                <w:ins w:id="26" w:author="huo" w:date="2017-11-16T15:18:00Z"/>
              </w:rPr>
            </w:pPr>
            <w:ins w:id="27" w:author="huo" w:date="2017-11-16T15:19:00Z">
              <w:r>
                <w:rPr>
                  <w:rFonts w:hint="eastAsia"/>
                </w:rPr>
                <w:t>总条数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r>
              <w:rPr>
                <w:rFonts w:hint="eastAsia" w:eastAsia="宋体"/>
              </w:rPr>
              <w:t>r</w:t>
            </w:r>
            <w:r>
              <w:rPr>
                <w:rFonts w:hint="eastAsia"/>
              </w:rPr>
              <w:t>epayPlanList</w:t>
            </w:r>
          </w:p>
        </w:tc>
        <w:tc>
          <w:tcPr>
            <w:tcW w:w="1723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list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debetNo</w:t>
            </w:r>
          </w:p>
        </w:tc>
        <w:tc>
          <w:tcPr>
            <w:tcW w:w="1723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借据号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lnciAmt</w:t>
            </w:r>
          </w:p>
        </w:tc>
        <w:tc>
          <w:tcPr>
            <w:tcW w:w="1723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借据金额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loanDate</w:t>
            </w:r>
          </w:p>
        </w:tc>
        <w:tc>
          <w:tcPr>
            <w:tcW w:w="1723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放款日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payEndDate</w:t>
            </w:r>
          </w:p>
        </w:tc>
        <w:tc>
          <w:tcPr>
            <w:tcW w:w="1723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到期日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loanEndDate</w:t>
            </w:r>
          </w:p>
        </w:tc>
        <w:tc>
          <w:tcPr>
            <w:tcW w:w="1723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最迟还款日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r>
              <w:rPr>
                <w:rFonts w:hint="eastAsia" w:eastAsia="宋体"/>
              </w:rPr>
              <w:t>lnciBal</w:t>
            </w:r>
          </w:p>
        </w:tc>
        <w:tc>
          <w:tcPr>
            <w:tcW w:w="1723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借据余额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ins w:id="28" w:author="huo" w:date="2017-10-20T17:09:00Z">
              <w:r>
                <w:rPr/>
                <w:t>totalAmt</w:t>
              </w:r>
            </w:ins>
          </w:p>
        </w:tc>
        <w:tc>
          <w:tcPr>
            <w:tcW w:w="1723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已还利息金额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/>
        </w:tc>
        <w:tc>
          <w:tcPr>
            <w:tcW w:w="1723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利率（%）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ins w:id="29" w:author="Administrator" w:date="2017-10-20T17:16:00Z">
              <w:r>
                <w:rPr>
                  <w:rFonts w:hint="eastAsia"/>
                </w:rPr>
                <w:t>actualAccountCost</w:t>
              </w:r>
            </w:ins>
          </w:p>
        </w:tc>
        <w:tc>
          <w:tcPr>
            <w:tcW w:w="1723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已还账户管理费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ins w:id="30" w:author="Administrator" w:date="2017-10-20T17:17:00Z">
              <w:r>
                <w:rPr>
                  <w:rFonts w:hint="eastAsia"/>
                </w:rPr>
                <w:t>actualGuaranteeCost</w:t>
              </w:r>
            </w:ins>
          </w:p>
        </w:tc>
        <w:tc>
          <w:tcPr>
            <w:tcW w:w="1723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已还担保服务费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/>
        </w:tc>
        <w:tc>
          <w:tcPr>
            <w:tcW w:w="1723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del w:id="31" w:author="huo" w:date="2017-10-20T17:08:00Z">
              <w:r>
                <w:rPr>
                  <w:rFonts w:hint="eastAsia"/>
                </w:rPr>
                <w:delText>已还保理服务费</w:delText>
              </w:r>
            </w:del>
          </w:p>
        </w:tc>
      </w:tr>
    </w:tbl>
    <w:p/>
    <w:p>
      <w:r>
        <w:rPr>
          <w:rFonts w:hint="eastAsia"/>
        </w:rPr>
        <w:t>接口九、</w:t>
      </w:r>
      <w:r>
        <w:rPr>
          <w:rFonts w:hint="eastAsia"/>
          <w:color w:val="FF0000"/>
        </w:rPr>
        <w:t>还款记录查询  [zhang]</w:t>
      </w:r>
      <w:r>
        <w:rPr>
          <w:rFonts w:hint="eastAsia" w:eastAsia="宋体"/>
          <w:color w:val="FF0000"/>
        </w:rPr>
        <w:t xml:space="preserve"> 张楚杰</w:t>
      </w:r>
    </w:p>
    <w:p>
      <w:pPr>
        <w:rPr>
          <w:rFonts w:eastAsia="宋体"/>
        </w:rPr>
      </w:pPr>
      <w:ins w:id="32" w:author="Administrator" w:date="2017-10-20T18:29:00Z">
        <w:r>
          <w:rPr>
            <w:rFonts w:hint="eastAsia" w:eastAsia="宋体"/>
          </w:rPr>
          <w:t>Url:/integratedquery/payment-history</w:t>
        </w:r>
      </w:ins>
      <w:ins w:id="33" w:author="Administrator" w:date="2017-10-20T18:31:00Z">
        <w:r>
          <w:rPr>
            <w:rFonts w:hint="eastAsia" w:eastAsia="宋体"/>
          </w:rPr>
          <w:t>，</w:t>
        </w:r>
      </w:ins>
      <w:ins w:id="34" w:author="Administrator" w:date="2017-10-20T18:30:00Z">
        <w:r>
          <w:rPr>
            <w:rFonts w:hint="eastAsia" w:eastAsia="宋体"/>
          </w:rPr>
          <w:t>请求：post</w:t>
        </w:r>
      </w:ins>
      <w:ins w:id="35" w:author="Administrator" w:date="2017-10-20T18:31:00Z">
        <w:r>
          <w:rPr>
            <w:rFonts w:hint="eastAsia" w:eastAsia="宋体"/>
          </w:rPr>
          <w:t>，</w:t>
        </w:r>
      </w:ins>
      <w:ins w:id="36" w:author="Administrator" w:date="2017-10-20T18:30:00Z">
        <w:r>
          <w:rPr>
            <w:rFonts w:hint="eastAsia" w:eastAsia="宋体"/>
          </w:rPr>
          <w:t xml:space="preserve"> 数据</w:t>
        </w:r>
      </w:ins>
      <w:ins w:id="37" w:author="Administrator" w:date="2017-10-20T18:31:00Z">
        <w:r>
          <w:rPr>
            <w:rFonts w:hint="eastAsia" w:eastAsia="宋体"/>
          </w:rPr>
          <w:t>格式：</w:t>
        </w:r>
      </w:ins>
      <w:ins w:id="38" w:author="Administrator" w:date="2017-10-20T18:30:00Z">
        <w:r>
          <w:rPr>
            <w:rFonts w:hint="eastAsia" w:eastAsia="宋体"/>
          </w:rPr>
          <w:t xml:space="preserve"> json</w:t>
        </w:r>
      </w:ins>
    </w:p>
    <w:p>
      <w:r>
        <w:rPr>
          <w:rFonts w:hint="eastAsia"/>
        </w:rPr>
        <w:t>请求参数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debetNo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借据号/提款合同号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r>
        <w:rPr>
          <w:rFonts w:hint="eastAsia"/>
        </w:rPr>
        <w:t>响应参数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1786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86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178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178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" w:author="huo" w:date="2017-11-16T15:19:00Z"/>
        </w:trPr>
        <w:tc>
          <w:tcPr>
            <w:tcW w:w="2362" w:type="dxa"/>
          </w:tcPr>
          <w:p>
            <w:pPr>
              <w:rPr>
                <w:ins w:id="40" w:author="huo" w:date="2017-11-16T15:19:00Z"/>
                <w:rFonts w:hint="eastAsia"/>
              </w:rPr>
            </w:pPr>
            <w:ins w:id="41" w:author="huo" w:date="2017-11-16T15:19:00Z">
              <w:r>
                <w:rPr/>
                <w:t>total</w:t>
              </w:r>
            </w:ins>
          </w:p>
        </w:tc>
        <w:tc>
          <w:tcPr>
            <w:tcW w:w="1786" w:type="dxa"/>
          </w:tcPr>
          <w:p>
            <w:pPr>
              <w:rPr>
                <w:ins w:id="42" w:author="huo" w:date="2017-11-16T15:19:00Z"/>
                <w:rFonts w:hint="eastAsia"/>
              </w:rPr>
            </w:pPr>
            <w:ins w:id="43" w:author="huo" w:date="2017-11-16T15:1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2074" w:type="dxa"/>
          </w:tcPr>
          <w:p>
            <w:pPr>
              <w:rPr>
                <w:ins w:id="44" w:author="huo" w:date="2017-11-16T15:19:00Z"/>
                <w:rFonts w:hint="eastAsia"/>
              </w:rPr>
            </w:pPr>
            <w:ins w:id="45" w:author="huo" w:date="2017-11-16T15:19:00Z">
              <w:r>
                <w:rPr>
                  <w:rFonts w:hint="eastAsia"/>
                </w:rPr>
                <w:t>Y</w:t>
              </w:r>
            </w:ins>
          </w:p>
        </w:tc>
        <w:tc>
          <w:tcPr>
            <w:tcW w:w="2074" w:type="dxa"/>
          </w:tcPr>
          <w:p>
            <w:pPr>
              <w:rPr>
                <w:ins w:id="46" w:author="huo" w:date="2017-11-16T15:19:00Z"/>
              </w:rPr>
            </w:pPr>
            <w:ins w:id="47" w:author="huo" w:date="2017-11-16T15:19:00Z">
              <w:r>
                <w:rPr>
                  <w:rFonts w:hint="eastAsia"/>
                </w:rPr>
                <w:t>总条数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B009List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list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repayDate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repayAmount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repayCapital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还本金金额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repayInterest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还利息金额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repayGraceAmt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还宽限期利息金额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repayOverdueAmt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还逾期利息金额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repayAccountCost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还账户管理费金额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rPr>
                <w:rFonts w:hint="eastAsia"/>
              </w:rPr>
              <w:t>repayAssureCost</w:t>
            </w:r>
          </w:p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还担保服务费金额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/>
        </w:tc>
        <w:tc>
          <w:tcPr>
            <w:tcW w:w="1786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pPr>
        <w:rPr>
          <w:color w:val="FF0000"/>
        </w:rPr>
      </w:pPr>
      <w:r>
        <w:rPr>
          <w:rFonts w:hint="eastAsia"/>
        </w:rPr>
        <w:t>接口十、</w:t>
      </w:r>
      <w:r>
        <w:rPr>
          <w:rFonts w:hint="eastAsia"/>
          <w:color w:val="FF0000"/>
        </w:rPr>
        <w:t>应收账款查询（已转让） [wei]</w:t>
      </w:r>
      <w:r>
        <w:rPr>
          <w:rFonts w:hint="eastAsia" w:eastAsia="宋体"/>
          <w:color w:val="FF0000"/>
        </w:rPr>
        <w:t>张楚杰</w:t>
      </w:r>
    </w:p>
    <w:p>
      <w:ins w:id="48" w:author="Administrator" w:date="2017-10-20T18:31:00Z">
        <w:r>
          <w:rPr>
            <w:rFonts w:hint="eastAsia" w:eastAsia="宋体"/>
          </w:rPr>
          <w:t>Url:/integratedquery/</w:t>
        </w:r>
      </w:ins>
      <w:ins w:id="49" w:author="Administrator" w:date="2017-10-20T18:32:00Z">
        <w:r>
          <w:rPr>
            <w:rFonts w:hint="eastAsia" w:eastAsia="宋体"/>
          </w:rPr>
          <w:t>query</w:t>
        </w:r>
      </w:ins>
      <w:ins w:id="50" w:author="Administrator" w:date="2017-10-20T18:31:00Z">
        <w:r>
          <w:rPr>
            <w:rFonts w:hint="eastAsia" w:eastAsia="宋体"/>
          </w:rPr>
          <w:t>，请求：post， 数据格式： json</w:t>
        </w:r>
      </w:ins>
    </w:p>
    <w:p>
      <w:r>
        <w:rPr>
          <w:rFonts w:hint="eastAsia"/>
        </w:rPr>
        <w:t>请求参数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trans</w:t>
            </w:r>
            <w:r>
              <w:t>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交易码B010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certCode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卖方客户证件号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应收账款状态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每页多少条数据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请求第几页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cnameBuyer_Q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 xml:space="preserve"> 买方名称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billsType_Q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 xml:space="preserve"> 凭证类型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billsNo_Q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N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凭证编号</w:t>
            </w:r>
          </w:p>
        </w:tc>
      </w:tr>
    </w:tbl>
    <w:p/>
    <w:p>
      <w:r>
        <w:rPr>
          <w:rFonts w:hint="eastAsia"/>
        </w:rPr>
        <w:t>响应参数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是否必输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retCode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“0000”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retMsg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>
            <w:r>
              <w:t>S</w:t>
            </w:r>
            <w:r>
              <w:rPr>
                <w:rFonts w:hint="eastAsia"/>
              </w:rPr>
              <w:t>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1" w:author="huo" w:date="2017-11-16T15:19:00Z"/>
        </w:trPr>
        <w:tc>
          <w:tcPr>
            <w:tcW w:w="2074" w:type="dxa"/>
          </w:tcPr>
          <w:p>
            <w:pPr>
              <w:rPr>
                <w:ins w:id="52" w:author="huo" w:date="2017-11-16T15:19:00Z"/>
                <w:rFonts w:hint="eastAsia"/>
              </w:rPr>
            </w:pPr>
            <w:ins w:id="53" w:author="huo" w:date="2017-11-16T15:19:00Z">
              <w:r>
                <w:rPr/>
                <w:t>total</w:t>
              </w:r>
            </w:ins>
          </w:p>
        </w:tc>
        <w:tc>
          <w:tcPr>
            <w:tcW w:w="2074" w:type="dxa"/>
          </w:tcPr>
          <w:p>
            <w:pPr>
              <w:rPr>
                <w:ins w:id="54" w:author="huo" w:date="2017-11-16T15:19:00Z"/>
                <w:rFonts w:hint="eastAsia"/>
              </w:rPr>
            </w:pPr>
            <w:ins w:id="55" w:author="huo" w:date="2017-11-16T15:1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2074" w:type="dxa"/>
          </w:tcPr>
          <w:p>
            <w:pPr>
              <w:rPr>
                <w:ins w:id="56" w:author="huo" w:date="2017-11-16T15:19:00Z"/>
                <w:rFonts w:hint="eastAsia"/>
              </w:rPr>
            </w:pPr>
            <w:ins w:id="57" w:author="huo" w:date="2017-11-16T15:19:00Z">
              <w:r>
                <w:rPr>
                  <w:rFonts w:hint="eastAsia"/>
                </w:rPr>
                <w:t>Y</w:t>
              </w:r>
            </w:ins>
          </w:p>
        </w:tc>
        <w:tc>
          <w:tcPr>
            <w:tcW w:w="2074" w:type="dxa"/>
          </w:tcPr>
          <w:p>
            <w:pPr>
              <w:rPr>
                <w:ins w:id="58" w:author="huo" w:date="2017-11-16T15:19:00Z"/>
              </w:rPr>
            </w:pPr>
            <w:ins w:id="59" w:author="huo" w:date="2017-11-16T15:19:00Z">
              <w:r>
                <w:rPr>
                  <w:rFonts w:hint="eastAsia"/>
                </w:rPr>
                <w:t>总条数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debtBase</w:t>
            </w:r>
          </w:p>
        </w:tc>
        <w:tc>
          <w:tcPr>
            <w:tcW w:w="2074" w:type="dxa"/>
          </w:tcPr>
          <w:p>
            <w:r>
              <w:rPr>
                <w:rFonts w:hint="eastAsia" w:eastAsia="宋体"/>
              </w:rPr>
              <w:t>是一个list</w:t>
            </w:r>
          </w:p>
        </w:tc>
        <w:tc>
          <w:tcPr>
            <w:tcW w:w="2074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debtContName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cnameBuyer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买方名称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billsType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billsNo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凭证编号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billsDate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凭证日期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debtEnd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付款到期日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宽限期到期日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billsAmountview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ascii="Helvetica Neue" w:hAnsi="Helvetica Neue" w:eastAsia="Helvetica Neue" w:cs="Helvetica Neue"/>
                <w:b/>
                <w:color w:val="FFFFFF"/>
                <w:szCs w:val="21"/>
                <w:shd w:val="clear" w:color="auto" w:fill="337AB7"/>
              </w:rPr>
            </w:pPr>
            <w:r>
              <w:rPr>
                <w:rFonts w:hint="eastAsia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remainingAmount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eastAsia="宋体"/>
              </w:rPr>
            </w:pPr>
          </w:p>
        </w:tc>
        <w:tc>
          <w:tcPr>
            <w:tcW w:w="2074" w:type="dxa"/>
          </w:tcPr>
          <w:p>
            <w:r>
              <w:rPr>
                <w:rFonts w:hint="eastAsia"/>
              </w:rPr>
              <w:t>余额</w:t>
            </w:r>
          </w:p>
        </w:tc>
      </w:tr>
    </w:tbl>
    <w:p>
      <w:pPr>
        <w:rPr>
          <w:ins w:id="60" w:author="Administrator" w:date="2017-10-20T19:15:00Z"/>
        </w:rPr>
      </w:pPr>
    </w:p>
    <w:p>
      <w:pPr>
        <w:rPr>
          <w:ins w:id="61" w:author="Administrator" w:date="2017-10-20T19:15:00Z"/>
        </w:rPr>
      </w:pPr>
    </w:p>
    <w:p>
      <w:pPr>
        <w:rPr>
          <w:del w:id="62" w:author="Administrator" w:date="2017-11-17T14:27:16Z"/>
          <w:rFonts w:eastAsia="宋体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del w:id="63" w:author="Administrator" w:date="2017-11-17T14:27:16Z">
        <w:bookmarkStart w:id="0" w:name="_GoBack"/>
        <w:bookmarkEnd w:id="0"/>
        <w:r>
          <w:rPr>
            <w:rFonts w:hint="eastAsia"/>
            <w:color w:val="0D0D0D" w:themeColor="text1" w:themeTint="F2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delText>3</w:delText>
        </w:r>
      </w:del>
      <w:del w:id="64" w:author="Administrator" w:date="2017-11-17T14:27:16Z">
        <w:r>
          <w:rPr>
            <w:rFonts w:hint="eastAsia" w:eastAsia="宋体"/>
            <w:color w:val="0D0D0D" w:themeColor="text1" w:themeTint="F2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w:delText>退出</w:delText>
        </w:r>
      </w:del>
    </w:p>
    <w:p>
      <w:pPr>
        <w:rPr>
          <w:del w:id="65" w:author="Administrator" w:date="2017-11-17T14:27:16Z"/>
        </w:rPr>
      </w:pPr>
      <w:del w:id="66" w:author="Administrator" w:date="2017-11-17T14:27:16Z">
        <w:r>
          <w:rPr>
            <w:rFonts w:hint="eastAsia" w:eastAsia="宋体"/>
          </w:rPr>
          <w:delText>Url：/pageLogin/cancellation ，</w:delText>
        </w:r>
      </w:del>
      <w:del w:id="67" w:author="Administrator" w:date="2017-11-17T14:27:16Z">
        <w:r>
          <w:rPr>
            <w:rFonts w:hint="eastAsia"/>
          </w:rPr>
          <w:delText>get</w:delText>
        </w:r>
      </w:del>
    </w:p>
    <w:p>
      <w:pPr>
        <w:rPr>
          <w:del w:id="68" w:author="Administrator" w:date="2017-11-17T14:27:16Z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ins w:id="69" w:author="Administrator" w:date="2017-10-20T19:25:00Z"/>
        </w:rPr>
      </w:pPr>
      <w:del w:id="70" w:author="Administrator" w:date="2017-11-17T14:27:16Z">
        <w:r>
          <w:rPr>
            <w:rFonts w:hint="eastAsia"/>
          </w:rPr>
          <w:delText>success</w:delText>
        </w:r>
      </w:del>
    </w:p>
    <w:p/>
    <w:p>
      <w:pPr>
        <w:rPr>
          <w:ins w:id="71" w:author="Administrator" w:date="2017-10-20T19:25:00Z"/>
          <w:rFonts w:eastAsia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huo">
    <w15:presenceInfo w15:providerId="None" w15:userId="hu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51B8"/>
    <w:rsid w:val="000F4F06"/>
    <w:rsid w:val="00155B08"/>
    <w:rsid w:val="00172A27"/>
    <w:rsid w:val="002A3A1F"/>
    <w:rsid w:val="002C46DB"/>
    <w:rsid w:val="002D3901"/>
    <w:rsid w:val="00335798"/>
    <w:rsid w:val="00361F90"/>
    <w:rsid w:val="003E768A"/>
    <w:rsid w:val="00405886"/>
    <w:rsid w:val="004A61E1"/>
    <w:rsid w:val="004D4AE5"/>
    <w:rsid w:val="00561655"/>
    <w:rsid w:val="0059103B"/>
    <w:rsid w:val="00606F34"/>
    <w:rsid w:val="00613631"/>
    <w:rsid w:val="00615B4C"/>
    <w:rsid w:val="006A1D48"/>
    <w:rsid w:val="00751D23"/>
    <w:rsid w:val="007578E6"/>
    <w:rsid w:val="007A5BF2"/>
    <w:rsid w:val="00840231"/>
    <w:rsid w:val="00864F72"/>
    <w:rsid w:val="008E5D41"/>
    <w:rsid w:val="009622B3"/>
    <w:rsid w:val="00987E33"/>
    <w:rsid w:val="00A26DD2"/>
    <w:rsid w:val="00A371F4"/>
    <w:rsid w:val="00AA19AB"/>
    <w:rsid w:val="00AA2375"/>
    <w:rsid w:val="00B12E00"/>
    <w:rsid w:val="00B2339E"/>
    <w:rsid w:val="00BE2A44"/>
    <w:rsid w:val="00C14B2E"/>
    <w:rsid w:val="00C15476"/>
    <w:rsid w:val="00CE264B"/>
    <w:rsid w:val="00CE5557"/>
    <w:rsid w:val="00D72EC1"/>
    <w:rsid w:val="00D73D7E"/>
    <w:rsid w:val="00DA5EBB"/>
    <w:rsid w:val="00DC391D"/>
    <w:rsid w:val="00E36011"/>
    <w:rsid w:val="00E538CD"/>
    <w:rsid w:val="00EF5A71"/>
    <w:rsid w:val="00F01E70"/>
    <w:rsid w:val="00F07A79"/>
    <w:rsid w:val="00F5211F"/>
    <w:rsid w:val="00FB226F"/>
    <w:rsid w:val="00FC0D2E"/>
    <w:rsid w:val="00FF432D"/>
    <w:rsid w:val="010367F5"/>
    <w:rsid w:val="043662AC"/>
    <w:rsid w:val="04B54A78"/>
    <w:rsid w:val="0514185B"/>
    <w:rsid w:val="057755EF"/>
    <w:rsid w:val="11E82226"/>
    <w:rsid w:val="14064633"/>
    <w:rsid w:val="14340BCA"/>
    <w:rsid w:val="15B53A6A"/>
    <w:rsid w:val="166D22FA"/>
    <w:rsid w:val="16B156A5"/>
    <w:rsid w:val="1B6C1840"/>
    <w:rsid w:val="1B915B95"/>
    <w:rsid w:val="1BA36AB5"/>
    <w:rsid w:val="1EC25A96"/>
    <w:rsid w:val="20152A85"/>
    <w:rsid w:val="22E4173F"/>
    <w:rsid w:val="26FE253F"/>
    <w:rsid w:val="2B106DA1"/>
    <w:rsid w:val="2B481BE4"/>
    <w:rsid w:val="2BE574D8"/>
    <w:rsid w:val="2D154BE2"/>
    <w:rsid w:val="2ECE2CE8"/>
    <w:rsid w:val="30E17883"/>
    <w:rsid w:val="330B305D"/>
    <w:rsid w:val="336C4741"/>
    <w:rsid w:val="33854FC0"/>
    <w:rsid w:val="33AF09FF"/>
    <w:rsid w:val="38D23757"/>
    <w:rsid w:val="3CDD4803"/>
    <w:rsid w:val="3D0327BD"/>
    <w:rsid w:val="3D0E7443"/>
    <w:rsid w:val="3FFC07DA"/>
    <w:rsid w:val="40E21930"/>
    <w:rsid w:val="42A864F3"/>
    <w:rsid w:val="46EC2F83"/>
    <w:rsid w:val="4ADF09C2"/>
    <w:rsid w:val="4B502F19"/>
    <w:rsid w:val="4B6C3652"/>
    <w:rsid w:val="4C24113B"/>
    <w:rsid w:val="4FDB4103"/>
    <w:rsid w:val="50A17933"/>
    <w:rsid w:val="51FA1D1A"/>
    <w:rsid w:val="53013AC8"/>
    <w:rsid w:val="55716CD5"/>
    <w:rsid w:val="564B3A24"/>
    <w:rsid w:val="570B4709"/>
    <w:rsid w:val="5B004CBB"/>
    <w:rsid w:val="5E367D27"/>
    <w:rsid w:val="5E5D5758"/>
    <w:rsid w:val="62832D7F"/>
    <w:rsid w:val="636163C1"/>
    <w:rsid w:val="651E7E2C"/>
    <w:rsid w:val="652E2AC5"/>
    <w:rsid w:val="6649491F"/>
    <w:rsid w:val="66A0752A"/>
    <w:rsid w:val="69BC5678"/>
    <w:rsid w:val="70212DA1"/>
    <w:rsid w:val="70BD5989"/>
    <w:rsid w:val="729F6DE1"/>
    <w:rsid w:val="7CAF48B6"/>
    <w:rsid w:val="7E2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788</Words>
  <Characters>4495</Characters>
  <Lines>37</Lines>
  <Paragraphs>10</Paragraphs>
  <TotalTime>0</TotalTime>
  <ScaleCrop>false</ScaleCrop>
  <LinksUpToDate>false</LinksUpToDate>
  <CharactersWithSpaces>5273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2017-09-21T11:38:00Z</dcterms:created>
  <dc:creator>LENOVO</dc:creator>
  <cp:lastModifiedBy>Administrator</cp:lastModifiedBy>
  <dcterms:modified xsi:type="dcterms:W3CDTF">2017-11-17T06:27:19Z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